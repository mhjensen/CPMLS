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B9C79" w14:textId="77777777" w:rsidR="00BB13D6" w:rsidRDefault="00BB13D6"/>
    <w:tbl>
      <w:tblPr>
        <w:tblStyle w:val="TableGrid"/>
        <w:tblW w:w="0" w:type="auto"/>
        <w:tblLayout w:type="fixed"/>
        <w:tblLook w:val="04A0" w:firstRow="1" w:lastRow="0" w:firstColumn="1" w:lastColumn="0" w:noHBand="0" w:noVBand="1"/>
      </w:tblPr>
      <w:tblGrid>
        <w:gridCol w:w="2943"/>
        <w:gridCol w:w="2977"/>
        <w:gridCol w:w="2693"/>
        <w:gridCol w:w="2694"/>
        <w:gridCol w:w="2913"/>
      </w:tblGrid>
      <w:tr w:rsidR="00814BE9" w:rsidRPr="004A2366" w14:paraId="5D68BD7A" w14:textId="77777777" w:rsidTr="009549BD">
        <w:tc>
          <w:tcPr>
            <w:tcW w:w="2943" w:type="dxa"/>
          </w:tcPr>
          <w:p w14:paraId="5A6E967D" w14:textId="77777777" w:rsidR="00814BE9" w:rsidRPr="00B02324" w:rsidRDefault="00814BE9">
            <w:pPr>
              <w:rPr>
                <w:color w:val="000000" w:themeColor="text1"/>
              </w:rPr>
            </w:pPr>
            <w:proofErr w:type="spellStart"/>
            <w:r w:rsidRPr="00B02324">
              <w:rPr>
                <w:color w:val="000000" w:themeColor="text1"/>
              </w:rPr>
              <w:t>Astro</w:t>
            </w:r>
            <w:proofErr w:type="spellEnd"/>
          </w:p>
        </w:tc>
        <w:tc>
          <w:tcPr>
            <w:tcW w:w="2977" w:type="dxa"/>
          </w:tcPr>
          <w:p w14:paraId="5F900CA7" w14:textId="77777777" w:rsidR="00814BE9" w:rsidRPr="004D4FBC" w:rsidRDefault="00814BE9">
            <w:pPr>
              <w:rPr>
                <w:color w:val="000000" w:themeColor="text1"/>
                <w:lang w:val="en-US"/>
              </w:rPr>
            </w:pPr>
            <w:r w:rsidRPr="004D4FBC">
              <w:rPr>
                <w:color w:val="000000" w:themeColor="text1"/>
                <w:lang w:val="en-US"/>
              </w:rPr>
              <w:t>Phys</w:t>
            </w:r>
          </w:p>
        </w:tc>
        <w:tc>
          <w:tcPr>
            <w:tcW w:w="2693" w:type="dxa"/>
          </w:tcPr>
          <w:p w14:paraId="34425B4E" w14:textId="38B21CE1" w:rsidR="004A2366" w:rsidRPr="004A2366" w:rsidRDefault="00814BE9" w:rsidP="004A2366">
            <w:pPr>
              <w:rPr>
                <w:color w:val="000000" w:themeColor="text1"/>
                <w:lang w:val="en-US"/>
              </w:rPr>
            </w:pPr>
            <w:r w:rsidRPr="004A2366">
              <w:rPr>
                <w:color w:val="000000" w:themeColor="text1"/>
                <w:lang w:val="en-US"/>
              </w:rPr>
              <w:t>Materi</w:t>
            </w:r>
            <w:r w:rsidR="004A2366">
              <w:rPr>
                <w:color w:val="000000" w:themeColor="text1"/>
                <w:lang w:val="en-US"/>
              </w:rPr>
              <w:t>als</w:t>
            </w:r>
            <w:r w:rsidRPr="004A2366">
              <w:rPr>
                <w:color w:val="000000" w:themeColor="text1"/>
                <w:lang w:val="en-US"/>
              </w:rPr>
              <w:t xml:space="preserve"> </w:t>
            </w:r>
          </w:p>
        </w:tc>
        <w:tc>
          <w:tcPr>
            <w:tcW w:w="2694" w:type="dxa"/>
          </w:tcPr>
          <w:p w14:paraId="70B583BE" w14:textId="77777777" w:rsidR="00814BE9" w:rsidRPr="004A2366" w:rsidRDefault="00814BE9">
            <w:pPr>
              <w:rPr>
                <w:color w:val="000000" w:themeColor="text1"/>
                <w:lang w:val="en-US"/>
              </w:rPr>
            </w:pPr>
            <w:r w:rsidRPr="004A2366">
              <w:rPr>
                <w:color w:val="000000" w:themeColor="text1"/>
                <w:lang w:val="en-US"/>
              </w:rPr>
              <w:t>Chemistry</w:t>
            </w:r>
          </w:p>
        </w:tc>
        <w:tc>
          <w:tcPr>
            <w:tcW w:w="2913" w:type="dxa"/>
          </w:tcPr>
          <w:p w14:paraId="7E8C0A01" w14:textId="77777777" w:rsidR="00814BE9" w:rsidRPr="004A2366" w:rsidRDefault="00814BE9">
            <w:pPr>
              <w:rPr>
                <w:color w:val="000000" w:themeColor="text1"/>
                <w:lang w:val="en-US"/>
              </w:rPr>
            </w:pPr>
            <w:proofErr w:type="spellStart"/>
            <w:r w:rsidRPr="004A2366">
              <w:rPr>
                <w:color w:val="000000" w:themeColor="text1"/>
                <w:lang w:val="en-US"/>
              </w:rPr>
              <w:t>Geophys</w:t>
            </w:r>
            <w:proofErr w:type="spellEnd"/>
          </w:p>
        </w:tc>
      </w:tr>
      <w:tr w:rsidR="00814BE9" w:rsidRPr="00004A46" w14:paraId="7C8CBCDE" w14:textId="77777777" w:rsidTr="009549BD">
        <w:tc>
          <w:tcPr>
            <w:tcW w:w="2943" w:type="dxa"/>
          </w:tcPr>
          <w:p w14:paraId="19CEA339" w14:textId="29E7BFAD" w:rsidR="004D4FBC" w:rsidRDefault="004D4FBC">
            <w:pPr>
              <w:rPr>
                <w:rFonts w:ascii="Times New Roman" w:hAnsi="Times New Roman"/>
                <w:sz w:val="24"/>
                <w:szCs w:val="24"/>
                <w:lang w:val="en-US"/>
              </w:rPr>
            </w:pPr>
            <w:r>
              <w:rPr>
                <w:rFonts w:ascii="Times New Roman" w:hAnsi="Times New Roman"/>
                <w:sz w:val="24"/>
                <w:szCs w:val="24"/>
                <w:lang w:val="en-US"/>
              </w:rPr>
              <w:t xml:space="preserve">40 ECTS have to </w:t>
            </w:r>
            <w:r w:rsidR="008C734F">
              <w:rPr>
                <w:rFonts w:ascii="Times New Roman" w:hAnsi="Times New Roman"/>
                <w:sz w:val="24"/>
                <w:szCs w:val="24"/>
                <w:lang w:val="en-US"/>
              </w:rPr>
              <w:t>contain the equivalents of MNs:</w:t>
            </w:r>
          </w:p>
          <w:p w14:paraId="1639C791" w14:textId="77777777" w:rsidR="00814BE9" w:rsidRDefault="00814BE9">
            <w:pPr>
              <w:rPr>
                <w:rFonts w:ascii="Times New Roman" w:hAnsi="Times New Roman"/>
                <w:sz w:val="24"/>
                <w:szCs w:val="24"/>
                <w:lang w:val="en-US"/>
              </w:rPr>
            </w:pPr>
            <w:r>
              <w:rPr>
                <w:rFonts w:ascii="Times New Roman" w:hAnsi="Times New Roman"/>
                <w:sz w:val="24"/>
                <w:szCs w:val="24"/>
                <w:lang w:val="en-US"/>
              </w:rPr>
              <w:t xml:space="preserve">MAT1100, </w:t>
            </w:r>
          </w:p>
          <w:p w14:paraId="41A9BBC6" w14:textId="77777777" w:rsidR="00814BE9" w:rsidRDefault="00814BE9">
            <w:pPr>
              <w:rPr>
                <w:rFonts w:ascii="Times New Roman" w:hAnsi="Times New Roman"/>
                <w:sz w:val="24"/>
                <w:szCs w:val="24"/>
                <w:lang w:val="en-US"/>
              </w:rPr>
            </w:pPr>
            <w:r>
              <w:rPr>
                <w:rFonts w:ascii="Times New Roman" w:hAnsi="Times New Roman"/>
                <w:sz w:val="24"/>
                <w:szCs w:val="24"/>
                <w:lang w:val="en-US"/>
              </w:rPr>
              <w:t xml:space="preserve">MAT1110, </w:t>
            </w:r>
          </w:p>
          <w:p w14:paraId="27957A51" w14:textId="77777777" w:rsidR="00814BE9" w:rsidRDefault="00814BE9">
            <w:pPr>
              <w:rPr>
                <w:rFonts w:ascii="Times New Roman" w:hAnsi="Times New Roman"/>
                <w:sz w:val="24"/>
                <w:szCs w:val="24"/>
                <w:lang w:val="en-US"/>
              </w:rPr>
            </w:pPr>
            <w:r>
              <w:rPr>
                <w:rFonts w:ascii="Times New Roman" w:hAnsi="Times New Roman"/>
                <w:sz w:val="24"/>
                <w:szCs w:val="24"/>
                <w:lang w:val="en-US"/>
              </w:rPr>
              <w:t>MAT1120</w:t>
            </w:r>
          </w:p>
          <w:p w14:paraId="19B84876" w14:textId="77777777" w:rsidR="00814BE9" w:rsidRDefault="00814BE9">
            <w:pPr>
              <w:rPr>
                <w:rFonts w:ascii="Times New Roman" w:hAnsi="Times New Roman"/>
                <w:sz w:val="24"/>
                <w:szCs w:val="24"/>
                <w:lang w:val="en-US"/>
              </w:rPr>
            </w:pPr>
          </w:p>
          <w:p w14:paraId="4DC09A74" w14:textId="77777777" w:rsidR="00814BE9" w:rsidRDefault="00814BE9">
            <w:pPr>
              <w:rPr>
                <w:rFonts w:ascii="Times New Roman" w:hAnsi="Times New Roman"/>
                <w:sz w:val="24"/>
                <w:szCs w:val="24"/>
                <w:lang w:val="en-US"/>
              </w:rPr>
            </w:pPr>
            <w:r>
              <w:rPr>
                <w:rFonts w:ascii="Times New Roman" w:hAnsi="Times New Roman"/>
                <w:sz w:val="24"/>
                <w:szCs w:val="24"/>
                <w:lang w:val="en-US"/>
              </w:rPr>
              <w:t xml:space="preserve">And one of </w:t>
            </w:r>
          </w:p>
          <w:p w14:paraId="70F227D5" w14:textId="77777777" w:rsidR="00814BE9" w:rsidRPr="00290E28" w:rsidRDefault="00814BE9" w:rsidP="00BB13D6">
            <w:pPr>
              <w:pStyle w:val="BodyA"/>
              <w:rPr>
                <w:rFonts w:ascii="Times New Roman" w:eastAsia="Times New Roman" w:hAnsi="Times New Roman" w:cs="Times New Roman"/>
                <w:sz w:val="24"/>
                <w:szCs w:val="24"/>
                <w:lang w:val="en-US"/>
              </w:rPr>
            </w:pPr>
            <w:r>
              <w:rPr>
                <w:rFonts w:ascii="Times New Roman" w:hAnsi="Times New Roman"/>
                <w:sz w:val="24"/>
                <w:szCs w:val="24"/>
                <w:lang w:val="en-US"/>
              </w:rPr>
              <w:t xml:space="preserve">INF1000/INF1110 or MAT-INF1100/MAT-INF1100L/BIOS1100/KJM-INF1xxx. </w:t>
            </w:r>
          </w:p>
          <w:p w14:paraId="14EF1277" w14:textId="77777777" w:rsidR="00814BE9" w:rsidRPr="00BB13D6" w:rsidRDefault="00814BE9">
            <w:pPr>
              <w:rPr>
                <w:lang w:val="en-US"/>
              </w:rPr>
            </w:pPr>
          </w:p>
        </w:tc>
        <w:tc>
          <w:tcPr>
            <w:tcW w:w="2977" w:type="dxa"/>
          </w:tcPr>
          <w:p w14:paraId="1022B24B" w14:textId="77777777" w:rsidR="008C734F" w:rsidRDefault="008C734F" w:rsidP="008C734F">
            <w:pPr>
              <w:rPr>
                <w:rFonts w:ascii="Times New Roman" w:hAnsi="Times New Roman"/>
                <w:sz w:val="24"/>
                <w:szCs w:val="24"/>
                <w:lang w:val="en-US"/>
              </w:rPr>
            </w:pPr>
            <w:r>
              <w:rPr>
                <w:rFonts w:ascii="Times New Roman" w:hAnsi="Times New Roman"/>
                <w:sz w:val="24"/>
                <w:szCs w:val="24"/>
                <w:lang w:val="en-US"/>
              </w:rPr>
              <w:t>40 ECTS have to contain the equivalents of MNs:</w:t>
            </w:r>
          </w:p>
          <w:p w14:paraId="32A40AEA" w14:textId="77777777" w:rsidR="00814BE9" w:rsidRDefault="00814BE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MAT1100, </w:t>
            </w:r>
          </w:p>
          <w:p w14:paraId="5A4388E0" w14:textId="77777777" w:rsidR="00814BE9" w:rsidRDefault="00814BE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MAT1110, </w:t>
            </w:r>
          </w:p>
          <w:p w14:paraId="6BE6D95B" w14:textId="77777777" w:rsidR="00814BE9" w:rsidRDefault="00814BE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MAT1120</w:t>
            </w:r>
          </w:p>
          <w:p w14:paraId="122D6C0D" w14:textId="77777777" w:rsidR="00814BE9" w:rsidRDefault="00814BE9">
            <w:pPr>
              <w:rPr>
                <w:rFonts w:ascii="Times New Roman" w:eastAsia="Times New Roman" w:hAnsi="Times New Roman" w:cs="Times New Roman"/>
                <w:sz w:val="24"/>
                <w:szCs w:val="24"/>
                <w:lang w:val="en-US"/>
              </w:rPr>
            </w:pPr>
          </w:p>
          <w:p w14:paraId="7396E917" w14:textId="77777777" w:rsidR="00814BE9" w:rsidRDefault="00814BE9">
            <w:pPr>
              <w:rPr>
                <w:rFonts w:ascii="Times New Roman" w:eastAsia="Times New Roman" w:hAnsi="Times New Roman" w:cs="Times New Roman"/>
                <w:sz w:val="24"/>
                <w:szCs w:val="24"/>
                <w:lang w:val="en-US"/>
              </w:rPr>
            </w:pPr>
          </w:p>
          <w:p w14:paraId="7F79044C" w14:textId="77777777" w:rsidR="00814BE9" w:rsidRDefault="00814BE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one of</w:t>
            </w:r>
          </w:p>
          <w:p w14:paraId="7C531110" w14:textId="0B6E44AC" w:rsidR="00814BE9" w:rsidRPr="008C734F" w:rsidRDefault="00814BE9" w:rsidP="008C734F">
            <w:pPr>
              <w:pStyle w:val="BodyA"/>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INF1000/INF1110 or MAT-INF1100/MAT-INF1100L/BIOS1100/KJM-INF1xxx. </w:t>
            </w:r>
          </w:p>
        </w:tc>
        <w:tc>
          <w:tcPr>
            <w:tcW w:w="2693" w:type="dxa"/>
          </w:tcPr>
          <w:p w14:paraId="05B08285" w14:textId="77777777" w:rsidR="008C734F" w:rsidRDefault="008C734F" w:rsidP="008C734F">
            <w:pPr>
              <w:rPr>
                <w:rFonts w:ascii="Times New Roman" w:hAnsi="Times New Roman"/>
                <w:sz w:val="24"/>
                <w:szCs w:val="24"/>
                <w:lang w:val="en-US"/>
              </w:rPr>
            </w:pPr>
            <w:r>
              <w:rPr>
                <w:rFonts w:ascii="Times New Roman" w:hAnsi="Times New Roman"/>
                <w:sz w:val="24"/>
                <w:szCs w:val="24"/>
                <w:lang w:val="en-US"/>
              </w:rPr>
              <w:t>40 ECTS have to contain the equivalents of MNs:</w:t>
            </w:r>
          </w:p>
          <w:p w14:paraId="19C298F0" w14:textId="504A4DF5" w:rsidR="00814BE9" w:rsidRDefault="00814BE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MAT1100, </w:t>
            </w:r>
          </w:p>
          <w:p w14:paraId="5971E80F" w14:textId="77777777" w:rsidR="00814BE9" w:rsidRDefault="00814BE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MAT1110, </w:t>
            </w:r>
          </w:p>
          <w:p w14:paraId="01E05C1F" w14:textId="77777777" w:rsidR="00814BE9" w:rsidRDefault="00814BE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MAT1120</w:t>
            </w:r>
          </w:p>
          <w:p w14:paraId="46100786" w14:textId="77777777" w:rsidR="00814BE9" w:rsidRDefault="00814BE9">
            <w:pPr>
              <w:rPr>
                <w:rFonts w:ascii="Times New Roman" w:eastAsia="Times New Roman" w:hAnsi="Times New Roman" w:cs="Times New Roman"/>
                <w:sz w:val="24"/>
                <w:szCs w:val="24"/>
                <w:lang w:val="en-US"/>
              </w:rPr>
            </w:pPr>
          </w:p>
          <w:p w14:paraId="6FFD6B0E" w14:textId="77777777" w:rsidR="00814BE9" w:rsidRDefault="00814BE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one of</w:t>
            </w:r>
          </w:p>
          <w:p w14:paraId="6800EDF2" w14:textId="77777777" w:rsidR="00814BE9" w:rsidRPr="00BB13D6" w:rsidRDefault="00814BE9">
            <w:pPr>
              <w:rPr>
                <w:lang w:val="en-US"/>
              </w:rPr>
            </w:pPr>
            <w:r>
              <w:rPr>
                <w:rFonts w:ascii="Times New Roman" w:eastAsia="Times New Roman" w:hAnsi="Times New Roman" w:cs="Times New Roman"/>
                <w:sz w:val="24"/>
                <w:szCs w:val="24"/>
                <w:lang w:val="en-US"/>
              </w:rPr>
              <w:t>INF1000/INF1110 or MAT-INF1100/MAT-INF1100L/BIOS1100/KJM-INF1xxx</w:t>
            </w:r>
          </w:p>
        </w:tc>
        <w:tc>
          <w:tcPr>
            <w:tcW w:w="2694" w:type="dxa"/>
          </w:tcPr>
          <w:p w14:paraId="14B51E53" w14:textId="77777777" w:rsidR="008C734F" w:rsidRPr="004A2366" w:rsidRDefault="008C734F" w:rsidP="008C734F">
            <w:pPr>
              <w:rPr>
                <w:rFonts w:ascii="Times New Roman" w:hAnsi="Times New Roman"/>
                <w:sz w:val="24"/>
                <w:szCs w:val="24"/>
                <w:lang w:val="en-US"/>
              </w:rPr>
            </w:pPr>
            <w:r w:rsidRPr="004A2366">
              <w:rPr>
                <w:rFonts w:ascii="Times New Roman" w:hAnsi="Times New Roman"/>
                <w:sz w:val="24"/>
                <w:szCs w:val="24"/>
                <w:lang w:val="en-US"/>
              </w:rPr>
              <w:t>40 ECTS have to contain the equivalents of MNs:</w:t>
            </w:r>
          </w:p>
          <w:p w14:paraId="7529EBEE" w14:textId="240ABEA1" w:rsidR="00814BE9" w:rsidRPr="004A2366" w:rsidRDefault="00814BE9">
            <w:pPr>
              <w:rPr>
                <w:rFonts w:ascii="Times New Roman" w:hAnsi="Times New Roman"/>
                <w:sz w:val="24"/>
                <w:szCs w:val="24"/>
                <w:lang w:val="en-US"/>
              </w:rPr>
            </w:pPr>
            <w:r w:rsidRPr="004A2366">
              <w:rPr>
                <w:rFonts w:ascii="Times New Roman" w:hAnsi="Times New Roman"/>
                <w:sz w:val="24"/>
                <w:szCs w:val="24"/>
                <w:lang w:val="en-US"/>
              </w:rPr>
              <w:t xml:space="preserve">MAT1100, MAT1110, </w:t>
            </w:r>
          </w:p>
          <w:p w14:paraId="6EC7F836" w14:textId="77777777" w:rsidR="004A2366" w:rsidRPr="004A2366" w:rsidRDefault="004A2366">
            <w:pPr>
              <w:rPr>
                <w:rFonts w:ascii="Times New Roman" w:hAnsi="Times New Roman"/>
                <w:sz w:val="24"/>
                <w:szCs w:val="24"/>
                <w:lang w:val="en-US"/>
              </w:rPr>
            </w:pPr>
            <w:r w:rsidRPr="004A2366">
              <w:rPr>
                <w:rFonts w:ascii="Times New Roman" w:hAnsi="Times New Roman"/>
                <w:sz w:val="24"/>
                <w:szCs w:val="24"/>
                <w:lang w:val="en-US"/>
              </w:rPr>
              <w:t xml:space="preserve">or </w:t>
            </w:r>
          </w:p>
          <w:p w14:paraId="6867CFA9" w14:textId="4DA6F254" w:rsidR="00814BE9" w:rsidRPr="004A2366" w:rsidRDefault="00814BE9">
            <w:pPr>
              <w:rPr>
                <w:rFonts w:ascii="Times New Roman" w:hAnsi="Times New Roman"/>
                <w:sz w:val="24"/>
                <w:szCs w:val="24"/>
                <w:lang w:val="en-US"/>
              </w:rPr>
            </w:pPr>
            <w:r w:rsidRPr="004A2366">
              <w:rPr>
                <w:rFonts w:ascii="Times New Roman" w:hAnsi="Times New Roman"/>
                <w:sz w:val="24"/>
                <w:szCs w:val="24"/>
                <w:lang w:val="en-US"/>
              </w:rPr>
              <w:t>MAT1050</w:t>
            </w:r>
            <w:r w:rsidR="004A2366" w:rsidRPr="004A2366">
              <w:rPr>
                <w:rFonts w:ascii="Times New Roman" w:hAnsi="Times New Roman"/>
                <w:sz w:val="24"/>
                <w:szCs w:val="24"/>
                <w:lang w:val="en-US"/>
              </w:rPr>
              <w:t>,</w:t>
            </w:r>
            <w:r w:rsidRPr="004A2366">
              <w:rPr>
                <w:rFonts w:ascii="Times New Roman" w:hAnsi="Times New Roman"/>
                <w:sz w:val="24"/>
                <w:szCs w:val="24"/>
                <w:lang w:val="en-US"/>
              </w:rPr>
              <w:t xml:space="preserve"> MAT1060</w:t>
            </w:r>
            <w:r w:rsidR="004A2366" w:rsidRPr="004A2366">
              <w:rPr>
                <w:rFonts w:ascii="Times New Roman" w:hAnsi="Times New Roman"/>
                <w:sz w:val="24"/>
                <w:szCs w:val="24"/>
                <w:lang w:val="en-US"/>
              </w:rPr>
              <w:t>,</w:t>
            </w:r>
            <w:r w:rsidRPr="004A2366">
              <w:rPr>
                <w:rFonts w:ascii="Times New Roman" w:hAnsi="Times New Roman"/>
                <w:sz w:val="24"/>
                <w:szCs w:val="24"/>
                <w:lang w:val="en-US"/>
              </w:rPr>
              <w:t> </w:t>
            </w:r>
          </w:p>
          <w:p w14:paraId="07E0C3A0" w14:textId="77777777" w:rsidR="004A2366" w:rsidRPr="004A2366" w:rsidRDefault="004A2366" w:rsidP="004A2366">
            <w:pPr>
              <w:rPr>
                <w:rFonts w:ascii="Times New Roman" w:hAnsi="Times New Roman"/>
                <w:sz w:val="24"/>
                <w:szCs w:val="24"/>
                <w:lang w:val="en-US"/>
              </w:rPr>
            </w:pPr>
            <w:r w:rsidRPr="004A2366">
              <w:rPr>
                <w:rFonts w:ascii="Times New Roman" w:hAnsi="Times New Roman"/>
                <w:sz w:val="24"/>
                <w:szCs w:val="24"/>
                <w:lang w:val="en-US"/>
              </w:rPr>
              <w:t>MAT1120</w:t>
            </w:r>
          </w:p>
          <w:p w14:paraId="32057AE3" w14:textId="77777777" w:rsidR="006F495C" w:rsidRDefault="006F495C">
            <w:pPr>
              <w:rPr>
                <w:ins w:id="0" w:author="jmoen" w:date="2016-12-14T17:37:00Z"/>
                <w:rFonts w:ascii="Times New Roman" w:hAnsi="Times New Roman"/>
                <w:sz w:val="24"/>
                <w:szCs w:val="24"/>
                <w:lang w:val="en-US"/>
              </w:rPr>
            </w:pPr>
          </w:p>
          <w:p w14:paraId="71967F1A" w14:textId="77777777" w:rsidR="00814BE9" w:rsidRDefault="00814BE9">
            <w:pPr>
              <w:rPr>
                <w:rFonts w:ascii="Times New Roman" w:hAnsi="Times New Roman"/>
                <w:sz w:val="24"/>
                <w:szCs w:val="24"/>
                <w:lang w:val="en-US"/>
              </w:rPr>
            </w:pPr>
            <w:r>
              <w:rPr>
                <w:rFonts w:ascii="Times New Roman" w:hAnsi="Times New Roman"/>
                <w:sz w:val="24"/>
                <w:szCs w:val="24"/>
                <w:lang w:val="en-US"/>
              </w:rPr>
              <w:t>And one of</w:t>
            </w:r>
          </w:p>
          <w:p w14:paraId="3596FA30" w14:textId="77777777" w:rsidR="00814BE9" w:rsidRPr="00BB13D6" w:rsidRDefault="00814BE9">
            <w:pPr>
              <w:rPr>
                <w:lang w:val="en-US"/>
              </w:rPr>
            </w:pPr>
            <w:r>
              <w:rPr>
                <w:rFonts w:ascii="Times New Roman" w:hAnsi="Times New Roman"/>
                <w:sz w:val="24"/>
                <w:szCs w:val="24"/>
                <w:lang w:val="en-US"/>
              </w:rPr>
              <w:t>INF1000/INF1110 or MAT-INF1100/MAT-INF1100L/BIOS1100/KJM-INF1xxx</w:t>
            </w:r>
          </w:p>
        </w:tc>
        <w:tc>
          <w:tcPr>
            <w:tcW w:w="2913" w:type="dxa"/>
          </w:tcPr>
          <w:p w14:paraId="7C08D315" w14:textId="7F5D3FE7" w:rsidR="00814BE9" w:rsidRPr="00814BE9" w:rsidRDefault="004D4FBC">
            <w:pPr>
              <w:rPr>
                <w:rFonts w:ascii="Times New Roman" w:hAnsi="Times New Roman"/>
                <w:color w:val="000000" w:themeColor="text1"/>
                <w:sz w:val="24"/>
                <w:szCs w:val="24"/>
                <w:u w:color="453CCC"/>
                <w:lang w:val="en-US"/>
              </w:rPr>
            </w:pPr>
            <w:r>
              <w:rPr>
                <w:rFonts w:ascii="Times New Roman" w:hAnsi="Times New Roman"/>
                <w:sz w:val="24"/>
                <w:szCs w:val="24"/>
                <w:lang w:val="en-US"/>
              </w:rPr>
              <w:t xml:space="preserve">40 ECTS have to </w:t>
            </w:r>
            <w:r w:rsidR="008C734F">
              <w:rPr>
                <w:rFonts w:ascii="Times New Roman" w:hAnsi="Times New Roman"/>
                <w:sz w:val="24"/>
                <w:szCs w:val="24"/>
                <w:lang w:val="en-US"/>
              </w:rPr>
              <w:t>contain the equivalents of MNs:</w:t>
            </w:r>
            <w:r>
              <w:rPr>
                <w:rFonts w:ascii="Times New Roman" w:hAnsi="Times New Roman"/>
                <w:sz w:val="24"/>
                <w:szCs w:val="24"/>
                <w:lang w:val="en-US"/>
              </w:rPr>
              <w:t xml:space="preserve"> </w:t>
            </w:r>
            <w:r w:rsidR="00814BE9" w:rsidRPr="00814BE9">
              <w:rPr>
                <w:rFonts w:ascii="Times New Roman" w:hAnsi="Times New Roman"/>
                <w:color w:val="000000" w:themeColor="text1"/>
                <w:sz w:val="24"/>
                <w:szCs w:val="24"/>
                <w:u w:color="453CCC"/>
                <w:lang w:val="en-US"/>
              </w:rPr>
              <w:t>MAT1100,</w:t>
            </w:r>
          </w:p>
          <w:p w14:paraId="7996D00D" w14:textId="77777777" w:rsidR="00814BE9" w:rsidRPr="00814BE9" w:rsidRDefault="00814BE9">
            <w:pPr>
              <w:rPr>
                <w:rFonts w:ascii="Times New Roman" w:hAnsi="Times New Roman"/>
                <w:color w:val="000000" w:themeColor="text1"/>
                <w:sz w:val="24"/>
                <w:szCs w:val="24"/>
                <w:u w:color="453CCC"/>
                <w:lang w:val="en-US"/>
              </w:rPr>
            </w:pPr>
            <w:r w:rsidRPr="00814BE9">
              <w:rPr>
                <w:rFonts w:ascii="Times New Roman" w:hAnsi="Times New Roman"/>
                <w:color w:val="000000" w:themeColor="text1"/>
                <w:sz w:val="24"/>
                <w:szCs w:val="24"/>
                <w:u w:color="453CCC"/>
                <w:lang w:val="en-US"/>
              </w:rPr>
              <w:t xml:space="preserve">MAT1110, </w:t>
            </w:r>
          </w:p>
          <w:p w14:paraId="29B873A4" w14:textId="77777777" w:rsidR="00814BE9" w:rsidRPr="00814BE9" w:rsidRDefault="00814BE9">
            <w:pPr>
              <w:rPr>
                <w:rFonts w:ascii="Times New Roman" w:hAnsi="Times New Roman"/>
                <w:color w:val="000000" w:themeColor="text1"/>
                <w:sz w:val="24"/>
                <w:szCs w:val="24"/>
                <w:u w:color="453CCC"/>
                <w:lang w:val="en-US"/>
              </w:rPr>
            </w:pPr>
            <w:r w:rsidRPr="00814BE9">
              <w:rPr>
                <w:rFonts w:ascii="Times New Roman" w:hAnsi="Times New Roman"/>
                <w:color w:val="000000" w:themeColor="text1"/>
                <w:sz w:val="24"/>
                <w:szCs w:val="24"/>
                <w:u w:color="453CCC"/>
                <w:lang w:val="en-US"/>
              </w:rPr>
              <w:t>MAT1120</w:t>
            </w:r>
          </w:p>
          <w:p w14:paraId="24392A3B" w14:textId="77777777" w:rsidR="00814BE9" w:rsidRPr="00814BE9" w:rsidDel="00004A46" w:rsidRDefault="00814BE9">
            <w:pPr>
              <w:rPr>
                <w:del w:id="1" w:author="jmoen" w:date="2016-12-18T14:28:00Z"/>
                <w:rFonts w:ascii="Times New Roman" w:hAnsi="Times New Roman"/>
                <w:color w:val="000000" w:themeColor="text1"/>
                <w:sz w:val="24"/>
                <w:szCs w:val="24"/>
                <w:u w:color="453CCC"/>
                <w:lang w:val="en-US"/>
              </w:rPr>
            </w:pPr>
          </w:p>
          <w:p w14:paraId="4015D022" w14:textId="77777777" w:rsidR="00814BE9" w:rsidRPr="00814BE9" w:rsidDel="00004A46" w:rsidRDefault="00814BE9">
            <w:pPr>
              <w:rPr>
                <w:del w:id="2" w:author="jmoen" w:date="2016-12-18T14:28:00Z"/>
                <w:rFonts w:ascii="Times New Roman" w:hAnsi="Times New Roman"/>
                <w:color w:val="000000" w:themeColor="text1"/>
                <w:sz w:val="24"/>
                <w:szCs w:val="24"/>
                <w:u w:color="453CCC"/>
                <w:lang w:val="en-US"/>
              </w:rPr>
            </w:pPr>
          </w:p>
          <w:p w14:paraId="1FDE72C2" w14:textId="77777777" w:rsidR="00814BE9" w:rsidRPr="00814BE9" w:rsidRDefault="00814BE9">
            <w:pPr>
              <w:rPr>
                <w:rFonts w:ascii="Times New Roman" w:hAnsi="Times New Roman"/>
                <w:color w:val="000000" w:themeColor="text1"/>
                <w:sz w:val="24"/>
                <w:szCs w:val="24"/>
                <w:u w:color="453CCC"/>
                <w:lang w:val="en-US"/>
              </w:rPr>
            </w:pPr>
            <w:r w:rsidRPr="00814BE9">
              <w:rPr>
                <w:rFonts w:ascii="Times New Roman" w:hAnsi="Times New Roman"/>
                <w:color w:val="000000" w:themeColor="text1"/>
                <w:sz w:val="24"/>
                <w:szCs w:val="24"/>
                <w:u w:color="453CCC"/>
                <w:lang w:val="en-US"/>
              </w:rPr>
              <w:t>And one of</w:t>
            </w:r>
          </w:p>
          <w:p w14:paraId="33E53E1D" w14:textId="42CCE7D3" w:rsidR="00814BE9" w:rsidRPr="00004A46" w:rsidRDefault="00814BE9">
            <w:pPr>
              <w:rPr>
                <w:rFonts w:ascii="Times New Roman" w:hAnsi="Times New Roman"/>
                <w:sz w:val="24"/>
                <w:szCs w:val="24"/>
                <w:lang w:val="en-GB"/>
                <w:rPrChange w:id="3" w:author="jmoen" w:date="2016-12-18T14:29:00Z">
                  <w:rPr>
                    <w:rFonts w:ascii="Times New Roman" w:hAnsi="Times New Roman"/>
                    <w:sz w:val="24"/>
                    <w:szCs w:val="24"/>
                    <w:lang w:val="en-US"/>
                  </w:rPr>
                </w:rPrChange>
              </w:rPr>
            </w:pPr>
            <w:r w:rsidRPr="00814BE9">
              <w:rPr>
                <w:rFonts w:ascii="Times New Roman" w:hAnsi="Times New Roman"/>
                <w:color w:val="000000" w:themeColor="text1"/>
                <w:sz w:val="24"/>
                <w:szCs w:val="24"/>
                <w:u w:color="453CCC"/>
                <w:lang w:val="en-US"/>
              </w:rPr>
              <w:t>INF1000/INF1110 or MAT-INF1100/MAT-INF1100L/BIOS1100</w:t>
            </w:r>
            <w:ins w:id="4" w:author="jmoen" w:date="2016-12-18T14:29:00Z">
              <w:r w:rsidR="00004A46">
                <w:rPr>
                  <w:rFonts w:ascii="Times New Roman" w:hAnsi="Times New Roman"/>
                  <w:color w:val="000000" w:themeColor="text1"/>
                  <w:sz w:val="24"/>
                  <w:szCs w:val="24"/>
                  <w:u w:color="453CCC"/>
                  <w:lang w:val="en-US"/>
                </w:rPr>
                <w:t xml:space="preserve">, </w:t>
              </w:r>
              <w:r w:rsidR="00004A46" w:rsidRPr="00004A46">
                <w:rPr>
                  <w:lang w:val="en-GB"/>
                  <w:rPrChange w:id="5" w:author="jmoen" w:date="2016-12-18T14:29:00Z">
                    <w:rPr/>
                  </w:rPrChange>
                </w:rPr>
                <w:t>GEO1040/ GEO-KJM1040</w:t>
              </w:r>
            </w:ins>
          </w:p>
        </w:tc>
      </w:tr>
      <w:tr w:rsidR="004A2366" w:rsidRPr="00004A46" w14:paraId="1760A6FA" w14:textId="77777777" w:rsidTr="009549BD">
        <w:tc>
          <w:tcPr>
            <w:tcW w:w="2943" w:type="dxa"/>
          </w:tcPr>
          <w:p w14:paraId="3E3684CA" w14:textId="088A2449" w:rsidR="004A2366" w:rsidRDefault="004A2366" w:rsidP="000522C9">
            <w:pPr>
              <w:rPr>
                <w:lang w:val="en-US"/>
              </w:rPr>
            </w:pPr>
            <w:r>
              <w:rPr>
                <w:rFonts w:ascii="Times New Roman" w:eastAsia="Times New Roman" w:hAnsi="Times New Roman" w:cs="Times New Roman"/>
                <w:sz w:val="24"/>
                <w:szCs w:val="24"/>
                <w:lang w:val="en-US"/>
              </w:rPr>
              <w:t>The remaining 80 ECTS have to be within at most two of the fields of astrophysics, bioscience, chemistry, computer science and informatics, geoscience, mathematics, materials science, mechanics and physics.</w:t>
            </w:r>
            <w:r w:rsidRPr="00290E28">
              <w:rPr>
                <w:lang w:val="en-US"/>
              </w:rPr>
              <w:t xml:space="preserve"> </w:t>
            </w:r>
          </w:p>
          <w:p w14:paraId="4C9101D7" w14:textId="77777777" w:rsidR="004A2366" w:rsidRDefault="004A2366" w:rsidP="000522C9">
            <w:pPr>
              <w:rPr>
                <w:lang w:val="en-US"/>
              </w:rPr>
            </w:pPr>
          </w:p>
          <w:p w14:paraId="72006161" w14:textId="77777777" w:rsidR="004A2366" w:rsidRPr="00BB13D6" w:rsidRDefault="004A2366" w:rsidP="000522C9">
            <w:pPr>
              <w:rPr>
                <w:lang w:val="en-US"/>
              </w:rPr>
            </w:pPr>
            <w:r>
              <w:rPr>
                <w:rFonts w:ascii="Times New Roman" w:hAnsi="Times New Roman"/>
                <w:sz w:val="24"/>
                <w:szCs w:val="24"/>
                <w:lang w:val="en-US"/>
              </w:rPr>
              <w:t xml:space="preserve">40 of these 80 ECTS have to be advanced undergraduate courses at the 2000 and 3000 level and a minimum of 20 ECTS must be at the 3000 level within physics/material </w:t>
            </w:r>
            <w:r>
              <w:rPr>
                <w:rFonts w:ascii="Times New Roman" w:hAnsi="Times New Roman"/>
                <w:sz w:val="24"/>
                <w:szCs w:val="24"/>
                <w:lang w:val="en-US"/>
              </w:rPr>
              <w:lastRenderedPageBreak/>
              <w:t>science/astrophysics/informatics/mathematics/mechanics.</w:t>
            </w:r>
          </w:p>
        </w:tc>
        <w:tc>
          <w:tcPr>
            <w:tcW w:w="2977" w:type="dxa"/>
          </w:tcPr>
          <w:p w14:paraId="13A4C2FF" w14:textId="77777777" w:rsidR="004A2366" w:rsidRDefault="004A2366" w:rsidP="001054B8">
            <w:pPr>
              <w:pStyle w:val="BodyA"/>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The remaining 80 ECTS have to be within at most two of the fields of astrophysics, bioscience, chemistry, computer science and informatics, geoscience, mathematics, materials science, mechanics and physics. </w:t>
            </w:r>
          </w:p>
          <w:p w14:paraId="32D974BF" w14:textId="77777777" w:rsidR="004A2366" w:rsidRDefault="004A2366" w:rsidP="001054B8">
            <w:pPr>
              <w:pStyle w:val="BodyA"/>
              <w:rPr>
                <w:rFonts w:ascii="Times New Roman" w:eastAsia="Times New Roman" w:hAnsi="Times New Roman" w:cs="Times New Roman"/>
                <w:sz w:val="24"/>
                <w:szCs w:val="24"/>
                <w:lang w:val="en-US"/>
              </w:rPr>
            </w:pPr>
          </w:p>
          <w:p w14:paraId="5B60A17F" w14:textId="77777777" w:rsidR="004A2366" w:rsidRPr="00290E28" w:rsidRDefault="004A2366" w:rsidP="001054B8">
            <w:pPr>
              <w:pStyle w:val="BodyA"/>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40 of these 80 ECTS have to be advanced undergraduate courses at the 2000 and 3000 level and a minimum of 20 ECTS must be at the 3000 level within physics/material </w:t>
            </w:r>
            <w:r>
              <w:rPr>
                <w:rFonts w:ascii="Times New Roman" w:eastAsia="Times New Roman" w:hAnsi="Times New Roman" w:cs="Times New Roman"/>
                <w:sz w:val="24"/>
                <w:szCs w:val="24"/>
                <w:lang w:val="en-US"/>
              </w:rPr>
              <w:lastRenderedPageBreak/>
              <w:t>science/mechanics/astrophysics/informatics/mathematics/bioscience/chemistry/geoscience.</w:t>
            </w:r>
          </w:p>
          <w:p w14:paraId="2520645F" w14:textId="77777777" w:rsidR="004A2366" w:rsidRPr="00BB13D6" w:rsidRDefault="004A2366" w:rsidP="000522C9">
            <w:pPr>
              <w:rPr>
                <w:lang w:val="en-US"/>
              </w:rPr>
            </w:pPr>
          </w:p>
        </w:tc>
        <w:tc>
          <w:tcPr>
            <w:tcW w:w="2693" w:type="dxa"/>
          </w:tcPr>
          <w:p w14:paraId="66B7652E" w14:textId="77777777" w:rsidR="004A2366" w:rsidRDefault="004A2366" w:rsidP="001054B8">
            <w:pPr>
              <w:pStyle w:val="BodyA"/>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The remaining 80 ECTS have to be within at most two of the fields of astrophysics, bioscience, chemistry, computer science and informatics, geoscience, mathematics, materials science, mechanics and physics. </w:t>
            </w:r>
          </w:p>
          <w:p w14:paraId="24B1794B" w14:textId="77777777" w:rsidR="004A2366" w:rsidRDefault="004A2366" w:rsidP="001054B8">
            <w:pPr>
              <w:pStyle w:val="BodyA"/>
              <w:rPr>
                <w:rFonts w:ascii="Times New Roman" w:eastAsia="Times New Roman" w:hAnsi="Times New Roman" w:cs="Times New Roman"/>
                <w:sz w:val="24"/>
                <w:szCs w:val="24"/>
                <w:lang w:val="en-US"/>
              </w:rPr>
            </w:pPr>
          </w:p>
          <w:p w14:paraId="1F75015F" w14:textId="2DEE703A" w:rsidR="004A2366" w:rsidRPr="004D4FBC" w:rsidRDefault="004A2366" w:rsidP="004D4FBC">
            <w:pPr>
              <w:pStyle w:val="BodyA"/>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40 of these 80 ECTS have to be advanced undergraduate courses at the 2000 and 3000 level and a minimum of 20 ECTS must be at the 3000 level within </w:t>
            </w:r>
            <w:r>
              <w:rPr>
                <w:rFonts w:ascii="Times New Roman" w:eastAsia="Times New Roman" w:hAnsi="Times New Roman" w:cs="Times New Roman"/>
                <w:sz w:val="24"/>
                <w:szCs w:val="24"/>
                <w:lang w:val="en-US"/>
              </w:rPr>
              <w:lastRenderedPageBreak/>
              <w:t>physics/material science/astrophysics/informatics/mathematics/bioscience/chemistry/mechanics/geoscience.</w:t>
            </w:r>
          </w:p>
        </w:tc>
        <w:tc>
          <w:tcPr>
            <w:tcW w:w="2694" w:type="dxa"/>
          </w:tcPr>
          <w:p w14:paraId="382A4B37" w14:textId="77777777" w:rsidR="004A2366" w:rsidRDefault="004A2366" w:rsidP="005C4CC3">
            <w:pPr>
              <w:pStyle w:val="BodyA"/>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The remaining 80 ECTS have to be within at most two of the fields of astrophysics, bioscience, chemistry, computer science and informatics, geoscience, mathematics, materials science, mechanics and physics. </w:t>
            </w:r>
          </w:p>
          <w:p w14:paraId="49945F10" w14:textId="77777777" w:rsidR="004A2366" w:rsidRDefault="004A2366" w:rsidP="005C4CC3">
            <w:pPr>
              <w:pStyle w:val="BodyA"/>
              <w:rPr>
                <w:rFonts w:ascii="Times New Roman" w:eastAsia="Times New Roman" w:hAnsi="Times New Roman" w:cs="Times New Roman"/>
                <w:sz w:val="24"/>
                <w:szCs w:val="24"/>
                <w:lang w:val="en-US"/>
              </w:rPr>
            </w:pPr>
          </w:p>
          <w:p w14:paraId="46DF79C8" w14:textId="4DFB4C23" w:rsidR="004A2366" w:rsidRPr="00BB13D6" w:rsidRDefault="004A2366" w:rsidP="004A2366">
            <w:pPr>
              <w:rPr>
                <w:lang w:val="en-US"/>
              </w:rPr>
            </w:pPr>
            <w:r>
              <w:rPr>
                <w:rFonts w:ascii="Times New Roman" w:eastAsia="Times New Roman" w:hAnsi="Times New Roman" w:cs="Times New Roman"/>
                <w:sz w:val="24"/>
                <w:szCs w:val="24"/>
                <w:lang w:val="en-US"/>
              </w:rPr>
              <w:t xml:space="preserve">40 of these 80 ECTS have to be advanced undergraduate courses at the 2000 and 3000 level and a minimum of 20 ECTS must be at the 3000 level within </w:t>
            </w:r>
            <w:r>
              <w:rPr>
                <w:rFonts w:ascii="Times New Roman" w:eastAsia="Times New Roman" w:hAnsi="Times New Roman" w:cs="Times New Roman"/>
                <w:sz w:val="24"/>
                <w:szCs w:val="24"/>
                <w:lang w:val="en-US"/>
              </w:rPr>
              <w:lastRenderedPageBreak/>
              <w:t>physics/material science/astrophysics/informatics/mathematics/bioscience/chemistry/mechanics/geoscience.</w:t>
            </w:r>
          </w:p>
        </w:tc>
        <w:tc>
          <w:tcPr>
            <w:tcW w:w="2913" w:type="dxa"/>
          </w:tcPr>
          <w:p w14:paraId="064FC062" w14:textId="77777777" w:rsidR="004A2366" w:rsidRPr="00184E0A" w:rsidRDefault="004A2366" w:rsidP="009549BD">
            <w:pPr>
              <w:pStyle w:val="BodyA"/>
              <w:rPr>
                <w:color w:val="000000" w:themeColor="text1"/>
                <w:u w:color="453CCC"/>
                <w:lang w:val="en-US"/>
              </w:rPr>
            </w:pPr>
            <w:r w:rsidRPr="00184E0A">
              <w:rPr>
                <w:rFonts w:ascii="Times New Roman" w:hAnsi="Times New Roman"/>
                <w:color w:val="000000" w:themeColor="text1"/>
                <w:sz w:val="24"/>
                <w:szCs w:val="24"/>
                <w:u w:color="453CCC"/>
                <w:lang w:val="en-US"/>
              </w:rPr>
              <w:lastRenderedPageBreak/>
              <w:t xml:space="preserve">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in the fields of </w:t>
            </w:r>
            <w:r w:rsidRPr="00184E0A">
              <w:rPr>
                <w:rFonts w:ascii="Times New Roman" w:hAnsi="Times New Roman"/>
                <w:color w:val="000000" w:themeColor="text1"/>
                <w:sz w:val="24"/>
                <w:szCs w:val="24"/>
                <w:lang w:val="en-US"/>
              </w:rPr>
              <w:t xml:space="preserve">astrophysics, bioscience, chemistry, computer science and informatics, geoscience, mathematics, </w:t>
            </w:r>
            <w:r w:rsidRPr="00184E0A">
              <w:rPr>
                <w:rFonts w:ascii="Times New Roman" w:hAnsi="Times New Roman"/>
                <w:color w:val="000000" w:themeColor="text1"/>
                <w:sz w:val="24"/>
                <w:szCs w:val="24"/>
                <w:lang w:val="en-US"/>
              </w:rPr>
              <w:lastRenderedPageBreak/>
              <w:t>materials science, mechanics and physics.</w:t>
            </w:r>
          </w:p>
          <w:p w14:paraId="3C941118" w14:textId="77777777" w:rsidR="004A2366" w:rsidRPr="00184E0A" w:rsidRDefault="004A2366" w:rsidP="00D94974">
            <w:pPr>
              <w:rPr>
                <w:color w:val="000000" w:themeColor="text1"/>
                <w:lang w:val="en-US"/>
              </w:rPr>
            </w:pPr>
          </w:p>
        </w:tc>
      </w:tr>
      <w:tr w:rsidR="004A2366" w:rsidRPr="00004A46" w14:paraId="78ABF527" w14:textId="77777777" w:rsidTr="009549BD">
        <w:tc>
          <w:tcPr>
            <w:tcW w:w="2943" w:type="dxa"/>
          </w:tcPr>
          <w:p w14:paraId="71F295D1" w14:textId="798A25B7" w:rsidR="004A2366" w:rsidRPr="00290E28" w:rsidRDefault="004A2366" w:rsidP="009549BD">
            <w:pPr>
              <w:pStyle w:val="BodyA"/>
              <w:rPr>
                <w:rFonts w:ascii="Times New Roman" w:eastAsia="Times New Roman" w:hAnsi="Times New Roman" w:cs="Times New Roman"/>
                <w:sz w:val="24"/>
                <w:szCs w:val="24"/>
                <w:lang w:val="en-US"/>
              </w:rPr>
            </w:pPr>
            <w:r>
              <w:rPr>
                <w:rFonts w:ascii="Times New Roman" w:hAnsi="Times New Roman"/>
                <w:sz w:val="24"/>
                <w:szCs w:val="24"/>
                <w:lang w:val="en-US"/>
              </w:rPr>
              <w:lastRenderedPageBreak/>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science/astrophysics/informatics/mathematics/mechanics.</w:t>
            </w:r>
            <w:r w:rsidRPr="00290E28">
              <w:rPr>
                <w:lang w:val="en-US"/>
              </w:rPr>
              <w:t xml:space="preserve"> </w:t>
            </w:r>
          </w:p>
          <w:p w14:paraId="026A5A55" w14:textId="77777777" w:rsidR="004A2366" w:rsidRPr="00BB13D6" w:rsidRDefault="004A2366" w:rsidP="001054B8">
            <w:pPr>
              <w:rPr>
                <w:lang w:val="en-US"/>
              </w:rPr>
            </w:pPr>
          </w:p>
        </w:tc>
        <w:tc>
          <w:tcPr>
            <w:tcW w:w="2977" w:type="dxa"/>
          </w:tcPr>
          <w:p w14:paraId="45181578" w14:textId="77777777" w:rsidR="004A2366" w:rsidRPr="00290E28" w:rsidRDefault="004A2366" w:rsidP="009549BD">
            <w:pPr>
              <w:pStyle w:val="BodyA"/>
              <w:rPr>
                <w:rFonts w:ascii="Times New Roman" w:eastAsia="Times New Roman" w:hAnsi="Times New Roman" w:cs="Times New Roman"/>
                <w:sz w:val="24"/>
                <w:szCs w:val="24"/>
                <w:lang w:val="en-US"/>
              </w:rPr>
            </w:pPr>
            <w:r>
              <w:rPr>
                <w:rFonts w:ascii="Times New Roman" w:hAnsi="Times New Roman"/>
                <w:sz w:val="24"/>
                <w:szCs w:val="24"/>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science/astrophysics/mechanics/mathematics/informatics/bioscience/chemistry/geoscience.</w:t>
            </w:r>
          </w:p>
          <w:p w14:paraId="47FC64FA" w14:textId="77777777" w:rsidR="004A2366" w:rsidRPr="00BB13D6" w:rsidRDefault="004A2366" w:rsidP="001054B8">
            <w:pPr>
              <w:pStyle w:val="BodyA"/>
              <w:rPr>
                <w:lang w:val="en-US"/>
              </w:rPr>
            </w:pPr>
          </w:p>
        </w:tc>
        <w:tc>
          <w:tcPr>
            <w:tcW w:w="2693" w:type="dxa"/>
          </w:tcPr>
          <w:p w14:paraId="38BAA722" w14:textId="77777777" w:rsidR="004A2366" w:rsidRPr="00290E28" w:rsidRDefault="004A2366" w:rsidP="009549BD">
            <w:pPr>
              <w:pStyle w:val="BodyA"/>
              <w:rPr>
                <w:rFonts w:ascii="Times New Roman" w:eastAsia="Times New Roman" w:hAnsi="Times New Roman" w:cs="Times New Roman"/>
                <w:sz w:val="24"/>
                <w:szCs w:val="24"/>
                <w:lang w:val="en-US"/>
              </w:rPr>
            </w:pPr>
            <w:r>
              <w:rPr>
                <w:rFonts w:ascii="Times New Roman" w:hAnsi="Times New Roman"/>
                <w:sz w:val="24"/>
                <w:szCs w:val="24"/>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science/astrophysics/mathematics/mechanics/informatics/bioscience/chemistry/geoscience.</w:t>
            </w:r>
          </w:p>
          <w:p w14:paraId="6BAA94CC" w14:textId="77777777" w:rsidR="004A2366" w:rsidRPr="00BB13D6" w:rsidRDefault="004A2366" w:rsidP="001054B8">
            <w:pPr>
              <w:rPr>
                <w:lang w:val="en-US"/>
              </w:rPr>
            </w:pPr>
          </w:p>
        </w:tc>
        <w:tc>
          <w:tcPr>
            <w:tcW w:w="2694" w:type="dxa"/>
          </w:tcPr>
          <w:p w14:paraId="2DBA38BC" w14:textId="77777777" w:rsidR="004A2366" w:rsidRPr="00290E28" w:rsidRDefault="004A2366" w:rsidP="005C4CC3">
            <w:pPr>
              <w:pStyle w:val="BodyA"/>
              <w:rPr>
                <w:rFonts w:ascii="Times New Roman" w:eastAsia="Times New Roman" w:hAnsi="Times New Roman" w:cs="Times New Roman"/>
                <w:sz w:val="24"/>
                <w:szCs w:val="24"/>
                <w:lang w:val="en-US"/>
              </w:rPr>
            </w:pPr>
            <w:r>
              <w:rPr>
                <w:rFonts w:ascii="Times New Roman" w:hAnsi="Times New Roman"/>
                <w:sz w:val="24"/>
                <w:szCs w:val="24"/>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minimum of 20 ECTS must be at the 3000 level within physics/material science/astrophysics/mathematics/mechanics/informatics/bioscience/chemistry/geoscience.</w:t>
            </w:r>
          </w:p>
          <w:p w14:paraId="0A1B40F6" w14:textId="16FCEE42" w:rsidR="004A2366" w:rsidRPr="00BB13D6" w:rsidRDefault="004A2366">
            <w:pPr>
              <w:rPr>
                <w:lang w:val="en-US"/>
              </w:rPr>
            </w:pPr>
          </w:p>
        </w:tc>
        <w:tc>
          <w:tcPr>
            <w:tcW w:w="2913" w:type="dxa"/>
          </w:tcPr>
          <w:p w14:paraId="5297D1BE" w14:textId="4CA5E493" w:rsidR="004A2366" w:rsidRPr="00290E28" w:rsidRDefault="004A2366" w:rsidP="009549BD">
            <w:pPr>
              <w:pStyle w:val="BodyA"/>
              <w:rPr>
                <w:color w:val="453CCC"/>
                <w:u w:color="453CCC"/>
                <w:lang w:val="en-US"/>
              </w:rPr>
            </w:pPr>
            <w:r w:rsidRPr="00184E0A">
              <w:rPr>
                <w:rFonts w:ascii="Times New Roman" w:hAnsi="Times New Roman"/>
                <w:color w:val="000000" w:themeColor="text1"/>
                <w:sz w:val="24"/>
                <w:szCs w:val="24"/>
                <w:u w:color="453CCC"/>
                <w:lang w:val="en-US"/>
              </w:rPr>
              <w:t>An average mark C (European grading scale) is required for the 40 ECTS in mathematics and programming (corresponding  to the University of Oslo courses  MAT1100, MAT1110, MAT1120  and the corresponding computing and programming courses INF1000/INF1110 or MAT-INF1100/MAT-INF1100L/BIOS1100</w:t>
            </w:r>
            <w:ins w:id="6" w:author="jmoen" w:date="2016-12-18T14:30:00Z">
              <w:r w:rsidR="00004A46">
                <w:rPr>
                  <w:rFonts w:ascii="Times New Roman" w:hAnsi="Times New Roman"/>
                  <w:color w:val="000000" w:themeColor="text1"/>
                  <w:sz w:val="24"/>
                  <w:szCs w:val="24"/>
                  <w:u w:color="453CCC"/>
                  <w:lang w:val="en-US"/>
                </w:rPr>
                <w:t xml:space="preserve">, </w:t>
              </w:r>
              <w:r w:rsidR="00004A46" w:rsidRPr="00004A46">
                <w:rPr>
                  <w:lang w:val="en-GB"/>
                  <w:rPrChange w:id="7" w:author="jmoen" w:date="2016-12-18T14:30:00Z">
                    <w:rPr/>
                  </w:rPrChange>
                </w:rPr>
                <w:t xml:space="preserve">GEO1040/ GEO-KJM1040 </w:t>
              </w:r>
            </w:ins>
            <w:r w:rsidRPr="00184E0A">
              <w:rPr>
                <w:rFonts w:ascii="Times New Roman" w:hAnsi="Times New Roman"/>
                <w:color w:val="000000" w:themeColor="text1"/>
                <w:sz w:val="24"/>
                <w:szCs w:val="24"/>
                <w:u w:color="453CCC"/>
                <w:lang w:val="en-US"/>
              </w:rPr>
              <w:t xml:space="preserve"> or similar courses) and the 40 ECTS at the 2000 and 3000 level within the fields of </w:t>
            </w:r>
            <w:r>
              <w:rPr>
                <w:rFonts w:ascii="Times New Roman" w:hAnsi="Times New Roman"/>
                <w:sz w:val="24"/>
                <w:szCs w:val="24"/>
                <w:lang w:val="en-US"/>
              </w:rPr>
              <w:t>astrophysics, bioscience, chemistry, computer science and informatics, geoscience, mathematics, materials science, mechanics and physics.</w:t>
            </w:r>
          </w:p>
          <w:p w14:paraId="25563E97" w14:textId="77777777" w:rsidR="004A2366" w:rsidRPr="00BB13D6" w:rsidRDefault="004A2366">
            <w:pPr>
              <w:rPr>
                <w:lang w:val="en-US"/>
              </w:rPr>
            </w:pPr>
          </w:p>
        </w:tc>
      </w:tr>
    </w:tbl>
    <w:p w14:paraId="39D6CF78" w14:textId="77777777" w:rsidR="00814BE9" w:rsidRDefault="00814BE9">
      <w:pPr>
        <w:rPr>
          <w:lang w:val="en-US"/>
        </w:rPr>
      </w:pPr>
    </w:p>
    <w:p w14:paraId="37697AAD" w14:textId="77777777" w:rsidR="008C734F" w:rsidRDefault="008C734F">
      <w:pPr>
        <w:rPr>
          <w:lang w:val="en-US"/>
        </w:rPr>
      </w:pPr>
    </w:p>
    <w:p w14:paraId="00E20FEE" w14:textId="77777777" w:rsidR="00814BE9" w:rsidRDefault="00814BE9">
      <w:pPr>
        <w:rPr>
          <w:lang w:val="en-US"/>
        </w:rPr>
      </w:pPr>
    </w:p>
    <w:tbl>
      <w:tblPr>
        <w:tblStyle w:val="TableGrid"/>
        <w:tblW w:w="0" w:type="auto"/>
        <w:tblLayout w:type="fixed"/>
        <w:tblLook w:val="04A0" w:firstRow="1" w:lastRow="0" w:firstColumn="1" w:lastColumn="0" w:noHBand="0" w:noVBand="1"/>
      </w:tblPr>
      <w:tblGrid>
        <w:gridCol w:w="3227"/>
        <w:gridCol w:w="3118"/>
        <w:gridCol w:w="2977"/>
        <w:gridCol w:w="2693"/>
        <w:gridCol w:w="2205"/>
      </w:tblGrid>
      <w:tr w:rsidR="00D3640F" w14:paraId="400113DA" w14:textId="77777777" w:rsidTr="00184E0A">
        <w:tc>
          <w:tcPr>
            <w:tcW w:w="3227" w:type="dxa"/>
          </w:tcPr>
          <w:p w14:paraId="7B89CF0F" w14:textId="0258ED5A" w:rsidR="008865DF" w:rsidRPr="008865DF" w:rsidRDefault="008D0A0E" w:rsidP="009B1CB3">
            <w:pPr>
              <w:rPr>
                <w:b/>
              </w:rPr>
            </w:pPr>
            <w:r>
              <w:rPr>
                <w:rFonts w:ascii="Times New Roman" w:hAnsi="Times New Roman"/>
                <w:bCs/>
                <w:sz w:val="24"/>
                <w:szCs w:val="24"/>
                <w:lang w:val="en-US"/>
              </w:rPr>
              <w:t>BIOINFORMATICS</w:t>
            </w:r>
          </w:p>
        </w:tc>
        <w:tc>
          <w:tcPr>
            <w:tcW w:w="3118" w:type="dxa"/>
          </w:tcPr>
          <w:p w14:paraId="70D97C17" w14:textId="77777777" w:rsidR="008865DF" w:rsidRPr="00F76073" w:rsidRDefault="008865DF" w:rsidP="009B1CB3">
            <w:r w:rsidRPr="00F76073">
              <w:rPr>
                <w:rFonts w:ascii="Times New Roman" w:hAnsi="Times New Roman"/>
                <w:bCs/>
                <w:sz w:val="24"/>
                <w:szCs w:val="24"/>
                <w:lang w:val="en-US"/>
              </w:rPr>
              <w:t>IMAGING AND BIOMEDICAL COMPUTING</w:t>
            </w:r>
          </w:p>
        </w:tc>
        <w:tc>
          <w:tcPr>
            <w:tcW w:w="2977" w:type="dxa"/>
          </w:tcPr>
          <w:p w14:paraId="627A7DA8" w14:textId="77777777" w:rsidR="008865DF" w:rsidRPr="00F76073" w:rsidRDefault="008865DF" w:rsidP="009B1CB3">
            <w:r w:rsidRPr="00F76073">
              <w:rPr>
                <w:rFonts w:ascii="Times New Roman" w:hAnsi="Times New Roman"/>
                <w:bCs/>
                <w:sz w:val="24"/>
                <w:szCs w:val="24"/>
                <w:lang w:val="en-US"/>
              </w:rPr>
              <w:t>BIOSCIENCE</w:t>
            </w:r>
          </w:p>
        </w:tc>
        <w:tc>
          <w:tcPr>
            <w:tcW w:w="2693" w:type="dxa"/>
          </w:tcPr>
          <w:p w14:paraId="10338740" w14:textId="77777777" w:rsidR="008865DF" w:rsidRPr="00F76073" w:rsidRDefault="008865DF" w:rsidP="009B1CB3">
            <w:pPr>
              <w:rPr>
                <w:lang w:val="en-US"/>
              </w:rPr>
            </w:pPr>
            <w:r w:rsidRPr="00F76073">
              <w:rPr>
                <w:rFonts w:ascii="Times New Roman" w:hAnsi="Times New Roman"/>
                <w:bCs/>
                <w:sz w:val="24"/>
                <w:szCs w:val="24"/>
                <w:lang w:val="en-US"/>
              </w:rPr>
              <w:t>APPLIED MATHEMATICS AND RISK ANALYSIS</w:t>
            </w:r>
          </w:p>
        </w:tc>
        <w:tc>
          <w:tcPr>
            <w:tcW w:w="2205" w:type="dxa"/>
          </w:tcPr>
          <w:p w14:paraId="23D86756" w14:textId="1B0373B8" w:rsidR="008865DF" w:rsidRDefault="008865DF" w:rsidP="008D0A0E">
            <w:r w:rsidRPr="008D0A0E">
              <w:rPr>
                <w:rFonts w:ascii="Times New Roman" w:hAnsi="Times New Roman"/>
                <w:bCs/>
                <w:sz w:val="24"/>
                <w:szCs w:val="24"/>
                <w:lang w:val="en-US"/>
              </w:rPr>
              <w:t>M</w:t>
            </w:r>
            <w:r w:rsidR="008D0A0E">
              <w:rPr>
                <w:rFonts w:ascii="Times New Roman" w:hAnsi="Times New Roman"/>
                <w:bCs/>
                <w:sz w:val="24"/>
                <w:szCs w:val="24"/>
                <w:lang w:val="en-US"/>
              </w:rPr>
              <w:t>ECHANICS</w:t>
            </w:r>
          </w:p>
        </w:tc>
      </w:tr>
      <w:tr w:rsidR="008865DF" w:rsidRPr="00BB13D6" w14:paraId="1D2F52DF" w14:textId="77777777" w:rsidTr="00184E0A">
        <w:tc>
          <w:tcPr>
            <w:tcW w:w="3227" w:type="dxa"/>
          </w:tcPr>
          <w:p w14:paraId="5218BA32" w14:textId="6EBF8100" w:rsidR="00180E97" w:rsidRPr="004D4FBC" w:rsidRDefault="00180E97" w:rsidP="00180E97">
            <w:pPr>
              <w:rPr>
                <w:rFonts w:ascii="Times New Roman" w:eastAsia="Times New Roman" w:hAnsi="Times New Roman" w:cs="Times New Roman"/>
                <w:sz w:val="24"/>
                <w:szCs w:val="24"/>
                <w:lang w:val="en-US"/>
              </w:rPr>
            </w:pPr>
            <w:r w:rsidRPr="004D4FBC">
              <w:rPr>
                <w:rFonts w:ascii="Times New Roman" w:eastAsia="Times New Roman" w:hAnsi="Times New Roman" w:cs="Times New Roman"/>
                <w:sz w:val="24"/>
                <w:szCs w:val="24"/>
                <w:lang w:val="en-US"/>
              </w:rPr>
              <w:t>50 ECTS</w:t>
            </w:r>
            <w:r>
              <w:rPr>
                <w:rFonts w:ascii="Times New Roman" w:eastAsia="Times New Roman" w:hAnsi="Times New Roman" w:cs="Times New Roman"/>
                <w:sz w:val="24"/>
                <w:szCs w:val="24"/>
                <w:lang w:val="en-US"/>
              </w:rPr>
              <w:t xml:space="preserve"> </w:t>
            </w:r>
            <w:r>
              <w:rPr>
                <w:rFonts w:ascii="Times New Roman" w:hAnsi="Times New Roman"/>
                <w:sz w:val="24"/>
                <w:szCs w:val="24"/>
                <w:lang w:val="en-US"/>
              </w:rPr>
              <w:t>have to contain the equivalents of MNs:</w:t>
            </w:r>
          </w:p>
          <w:p w14:paraId="19ABE942" w14:textId="77777777" w:rsidR="00180E97" w:rsidRPr="004D4FBC" w:rsidRDefault="00180E97" w:rsidP="00180E97">
            <w:pPr>
              <w:rPr>
                <w:rFonts w:ascii="Times New Roman" w:eastAsia="Times New Roman" w:hAnsi="Times New Roman" w:cs="Times New Roman"/>
                <w:sz w:val="24"/>
                <w:szCs w:val="24"/>
                <w:lang w:val="en-US"/>
              </w:rPr>
            </w:pPr>
            <w:r w:rsidRPr="004D4FBC">
              <w:rPr>
                <w:rFonts w:ascii="Times New Roman" w:eastAsia="Times New Roman" w:hAnsi="Times New Roman" w:cs="Times New Roman"/>
                <w:sz w:val="24"/>
                <w:szCs w:val="24"/>
                <w:lang w:val="en-US"/>
              </w:rPr>
              <w:t xml:space="preserve">MAT1100, </w:t>
            </w:r>
          </w:p>
          <w:p w14:paraId="73203B53" w14:textId="77777777" w:rsidR="00180E97" w:rsidRPr="004D4FBC" w:rsidRDefault="00180E97" w:rsidP="00180E97">
            <w:pPr>
              <w:rPr>
                <w:rFonts w:ascii="Times New Roman" w:eastAsia="Times New Roman" w:hAnsi="Times New Roman" w:cs="Times New Roman"/>
                <w:sz w:val="24"/>
                <w:szCs w:val="24"/>
                <w:lang w:val="en-US"/>
              </w:rPr>
            </w:pPr>
            <w:r w:rsidRPr="004D4FBC">
              <w:rPr>
                <w:rFonts w:ascii="Times New Roman" w:eastAsia="Times New Roman" w:hAnsi="Times New Roman" w:cs="Times New Roman"/>
                <w:sz w:val="24"/>
                <w:szCs w:val="24"/>
                <w:lang w:val="en-US"/>
              </w:rPr>
              <w:t xml:space="preserve">MAT1110, </w:t>
            </w:r>
          </w:p>
          <w:p w14:paraId="3690E1C1" w14:textId="77777777" w:rsidR="00180E97" w:rsidRPr="004D4FBC" w:rsidRDefault="00180E97" w:rsidP="00180E97">
            <w:pPr>
              <w:rPr>
                <w:rFonts w:ascii="Times New Roman" w:eastAsia="Times New Roman" w:hAnsi="Times New Roman" w:cs="Times New Roman"/>
                <w:sz w:val="24"/>
                <w:szCs w:val="24"/>
                <w:lang w:val="en-US"/>
              </w:rPr>
            </w:pPr>
            <w:r w:rsidRPr="004D4FBC">
              <w:rPr>
                <w:rFonts w:ascii="Times New Roman" w:eastAsia="Times New Roman" w:hAnsi="Times New Roman" w:cs="Times New Roman"/>
                <w:sz w:val="24"/>
                <w:szCs w:val="24"/>
                <w:lang w:val="en-US"/>
              </w:rPr>
              <w:t>MAT1120,</w:t>
            </w:r>
          </w:p>
          <w:p w14:paraId="6F3173AA" w14:textId="77777777" w:rsidR="00180E97" w:rsidRDefault="00180E97" w:rsidP="00180E97">
            <w:pPr>
              <w:rPr>
                <w:rFonts w:ascii="Times New Roman" w:hAnsi="Times New Roman"/>
                <w:sz w:val="24"/>
                <w:szCs w:val="24"/>
                <w:lang w:val="en-US"/>
              </w:rPr>
            </w:pPr>
            <w:r w:rsidRPr="004D4FBC">
              <w:rPr>
                <w:rFonts w:ascii="Times New Roman" w:eastAsia="Times New Roman" w:hAnsi="Times New Roman" w:cs="Times New Roman"/>
                <w:sz w:val="24"/>
                <w:szCs w:val="24"/>
                <w:lang w:val="en-US"/>
              </w:rPr>
              <w:t xml:space="preserve">INF1000/INF1110 and INF1010/IN2900 </w:t>
            </w:r>
          </w:p>
          <w:p w14:paraId="04636239" w14:textId="77777777" w:rsidR="00C00CF8" w:rsidRPr="008D0CBF" w:rsidRDefault="00C00CF8" w:rsidP="004A2366">
            <w:pPr>
              <w:rPr>
                <w:rFonts w:ascii="Times New Roman" w:eastAsia="Times New Roman" w:hAnsi="Times New Roman" w:cs="Times New Roman"/>
                <w:sz w:val="24"/>
                <w:szCs w:val="24"/>
              </w:rPr>
            </w:pPr>
          </w:p>
        </w:tc>
        <w:tc>
          <w:tcPr>
            <w:tcW w:w="3118" w:type="dxa"/>
          </w:tcPr>
          <w:p w14:paraId="0C3E97ED" w14:textId="734DC7AC" w:rsidR="00180E97" w:rsidRDefault="00180E97" w:rsidP="00180E9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50 ETCS </w:t>
            </w:r>
            <w:r>
              <w:rPr>
                <w:rFonts w:ascii="Times New Roman" w:hAnsi="Times New Roman"/>
                <w:sz w:val="24"/>
                <w:szCs w:val="24"/>
                <w:lang w:val="en-US"/>
              </w:rPr>
              <w:t>have to contain the equivalents of MNs:</w:t>
            </w:r>
          </w:p>
          <w:p w14:paraId="5857121F" w14:textId="77777777" w:rsidR="00180E97" w:rsidRDefault="00180E97" w:rsidP="00180E9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MAT1100, </w:t>
            </w:r>
          </w:p>
          <w:p w14:paraId="1F5F23DA" w14:textId="77777777" w:rsidR="00180E97" w:rsidRDefault="00180E97" w:rsidP="00180E9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MAT1110, </w:t>
            </w:r>
          </w:p>
          <w:p w14:paraId="1FEF2DF3" w14:textId="77777777" w:rsidR="00180E97" w:rsidRDefault="00180E97" w:rsidP="00180E9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MAT1120</w:t>
            </w:r>
          </w:p>
          <w:p w14:paraId="35C28F41" w14:textId="77777777" w:rsidR="00180E97" w:rsidRDefault="00180E97" w:rsidP="00180E97">
            <w:pPr>
              <w:rPr>
                <w:rFonts w:ascii="Times New Roman" w:eastAsia="Times New Roman" w:hAnsi="Times New Roman" w:cs="Times New Roman"/>
                <w:sz w:val="24"/>
                <w:szCs w:val="24"/>
                <w:lang w:val="en-US"/>
              </w:rPr>
            </w:pPr>
            <w:r w:rsidRPr="004A2366">
              <w:rPr>
                <w:rFonts w:ascii="Times New Roman" w:eastAsia="Times New Roman" w:hAnsi="Times New Roman" w:cs="Times New Roman"/>
                <w:sz w:val="24"/>
                <w:szCs w:val="24"/>
                <w:lang w:val="en-US"/>
              </w:rPr>
              <w:t>INF1000/INF1110 and INF1010/IN2900</w:t>
            </w:r>
          </w:p>
          <w:p w14:paraId="73BBD7E1" w14:textId="64149524" w:rsidR="008865DF" w:rsidRPr="00536683" w:rsidRDefault="008865DF" w:rsidP="009B1CB3">
            <w:pPr>
              <w:rPr>
                <w:rFonts w:ascii="Times New Roman" w:eastAsia="Times New Roman" w:hAnsi="Times New Roman" w:cs="Times New Roman"/>
                <w:sz w:val="24"/>
                <w:szCs w:val="24"/>
                <w:lang w:val="en-US"/>
              </w:rPr>
            </w:pPr>
          </w:p>
        </w:tc>
        <w:tc>
          <w:tcPr>
            <w:tcW w:w="2977" w:type="dxa"/>
          </w:tcPr>
          <w:p w14:paraId="5FE3555D" w14:textId="217B1E7D" w:rsidR="00536683" w:rsidRDefault="004D4FBC" w:rsidP="00536683">
            <w:pPr>
              <w:rPr>
                <w:rFonts w:ascii="Times New Roman" w:eastAsia="Times New Roman" w:hAnsi="Times New Roman" w:cs="Times New Roman"/>
                <w:sz w:val="24"/>
                <w:szCs w:val="24"/>
                <w:lang w:val="en-US"/>
              </w:rPr>
            </w:pPr>
            <w:r>
              <w:rPr>
                <w:rFonts w:ascii="Times New Roman" w:hAnsi="Times New Roman"/>
                <w:sz w:val="24"/>
                <w:szCs w:val="24"/>
                <w:lang w:val="en-US"/>
              </w:rPr>
              <w:t xml:space="preserve">40 ECTS have to </w:t>
            </w:r>
            <w:r w:rsidR="008C734F">
              <w:rPr>
                <w:rFonts w:ascii="Times New Roman" w:hAnsi="Times New Roman"/>
                <w:sz w:val="24"/>
                <w:szCs w:val="24"/>
                <w:lang w:val="en-US"/>
              </w:rPr>
              <w:t>contain the equivalents of MNs:</w:t>
            </w:r>
            <w:r>
              <w:rPr>
                <w:rFonts w:ascii="Times New Roman" w:hAnsi="Times New Roman"/>
                <w:sz w:val="24"/>
                <w:szCs w:val="24"/>
                <w:lang w:val="en-US"/>
              </w:rPr>
              <w:t xml:space="preserve"> </w:t>
            </w:r>
            <w:r w:rsidR="00536683">
              <w:rPr>
                <w:rFonts w:ascii="Times New Roman" w:eastAsia="Times New Roman" w:hAnsi="Times New Roman" w:cs="Times New Roman"/>
                <w:sz w:val="24"/>
                <w:szCs w:val="24"/>
                <w:lang w:val="en-US"/>
              </w:rPr>
              <w:t xml:space="preserve">MAT1100, </w:t>
            </w:r>
          </w:p>
          <w:p w14:paraId="2F4EAB73" w14:textId="77777777" w:rsidR="00536683" w:rsidRDefault="00536683" w:rsidP="0053668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MAT1110, </w:t>
            </w:r>
          </w:p>
          <w:p w14:paraId="78142C5F" w14:textId="77777777" w:rsidR="00536683" w:rsidRDefault="00536683" w:rsidP="0053668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MAT1120 </w:t>
            </w:r>
          </w:p>
          <w:p w14:paraId="38F7314C" w14:textId="77777777" w:rsidR="00536683" w:rsidRDefault="00536683" w:rsidP="00536683">
            <w:pPr>
              <w:rPr>
                <w:rFonts w:ascii="Times New Roman" w:eastAsia="Times New Roman" w:hAnsi="Times New Roman" w:cs="Times New Roman"/>
                <w:sz w:val="24"/>
                <w:szCs w:val="24"/>
                <w:lang w:val="en-US"/>
              </w:rPr>
            </w:pPr>
          </w:p>
          <w:p w14:paraId="7E2B02F4" w14:textId="77777777" w:rsidR="00536683" w:rsidRDefault="00536683" w:rsidP="0053668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one of</w:t>
            </w:r>
          </w:p>
          <w:p w14:paraId="531D3C62" w14:textId="77777777" w:rsidR="00536683" w:rsidRDefault="00536683" w:rsidP="0053668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INF1000/INF1110 or MAT-INF1100/MAT-INF1100L/BIOS1100/KJM-INF1xxx.</w:t>
            </w:r>
          </w:p>
        </w:tc>
        <w:tc>
          <w:tcPr>
            <w:tcW w:w="2693" w:type="dxa"/>
          </w:tcPr>
          <w:p w14:paraId="6CF7CFFB" w14:textId="4D9D990E" w:rsidR="004A2366" w:rsidRDefault="002951C4" w:rsidP="009B1C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90 ECTS </w:t>
            </w:r>
            <w:r w:rsidR="00C9017B">
              <w:rPr>
                <w:rFonts w:ascii="Times New Roman" w:eastAsia="Times New Roman" w:hAnsi="Times New Roman" w:cs="Times New Roman"/>
                <w:sz w:val="24"/>
                <w:szCs w:val="24"/>
                <w:lang w:val="en-US"/>
              </w:rPr>
              <w:t xml:space="preserve">of </w:t>
            </w:r>
            <w:r>
              <w:rPr>
                <w:rFonts w:ascii="Times New Roman" w:eastAsia="Times New Roman" w:hAnsi="Times New Roman" w:cs="Times New Roman"/>
                <w:sz w:val="24"/>
                <w:szCs w:val="24"/>
                <w:lang w:val="en-US"/>
              </w:rPr>
              <w:t>basic math</w:t>
            </w:r>
            <w:r w:rsidR="00C9017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and</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progr</w:t>
            </w:r>
            <w:proofErr w:type="spellEnd"/>
            <w:r w:rsidR="00C9017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courses</w:t>
            </w:r>
            <w:r w:rsidR="008D0A0E">
              <w:rPr>
                <w:rFonts w:ascii="Times New Roman" w:eastAsia="Times New Roman" w:hAnsi="Times New Roman" w:cs="Times New Roman"/>
                <w:sz w:val="24"/>
                <w:szCs w:val="24"/>
                <w:lang w:val="en-US"/>
              </w:rPr>
              <w:t>:</w:t>
            </w:r>
            <w:r w:rsidR="00D3640F">
              <w:rPr>
                <w:rFonts w:ascii="Times New Roman" w:eastAsia="Times New Roman" w:hAnsi="Times New Roman" w:cs="Times New Roman"/>
                <w:sz w:val="24"/>
                <w:szCs w:val="24"/>
                <w:lang w:val="en-US"/>
              </w:rPr>
              <w:t xml:space="preserve"> </w:t>
            </w:r>
          </w:p>
          <w:p w14:paraId="242DB350" w14:textId="77777777" w:rsidR="00D3640F" w:rsidRDefault="00D3640F" w:rsidP="009B1CB3">
            <w:pPr>
              <w:rPr>
                <w:rFonts w:ascii="Times New Roman" w:eastAsia="Times New Roman" w:hAnsi="Times New Roman" w:cs="Times New Roman"/>
                <w:sz w:val="24"/>
                <w:szCs w:val="24"/>
                <w:lang w:val="en-US"/>
              </w:rPr>
            </w:pPr>
          </w:p>
          <w:p w14:paraId="0844CE78" w14:textId="77777777" w:rsidR="00D3640F" w:rsidRDefault="00D3640F" w:rsidP="00D3640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70 ECTS</w:t>
            </w:r>
            <w:r w:rsidR="002951C4">
              <w:rPr>
                <w:rFonts w:ascii="Times New Roman" w:eastAsia="Times New Roman" w:hAnsi="Times New Roman" w:cs="Times New Roman"/>
                <w:sz w:val="24"/>
                <w:szCs w:val="24"/>
                <w:lang w:val="en-US"/>
              </w:rPr>
              <w:t>:</w:t>
            </w:r>
          </w:p>
          <w:p w14:paraId="78E52773" w14:textId="77777777" w:rsidR="009B1CB3" w:rsidRDefault="00D3640F" w:rsidP="00D3640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MAT1110, </w:t>
            </w:r>
          </w:p>
          <w:p w14:paraId="52B1933B" w14:textId="0A275A65" w:rsidR="002951C4" w:rsidRDefault="00D3640F" w:rsidP="00D3640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MAT1120, </w:t>
            </w:r>
            <w:r w:rsidR="002951C4" w:rsidRPr="00630A7C">
              <w:rPr>
                <w:rFonts w:ascii="Times New Roman" w:eastAsia="Times New Roman" w:hAnsi="Times New Roman" w:cs="Times New Roman"/>
                <w:color w:val="000000" w:themeColor="text1"/>
                <w:sz w:val="24"/>
                <w:szCs w:val="24"/>
                <w:lang w:val="en-US"/>
              </w:rPr>
              <w:t>MAT2100/MAT2400,</w:t>
            </w:r>
          </w:p>
          <w:p w14:paraId="016A1CC6" w14:textId="4AEFC37C" w:rsidR="002951C4" w:rsidRDefault="00D3640F" w:rsidP="00D3640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MAT-INF1100, </w:t>
            </w:r>
            <w:r w:rsidR="002951C4">
              <w:rPr>
                <w:rFonts w:ascii="Times New Roman" w:eastAsia="Times New Roman" w:hAnsi="Times New Roman" w:cs="Times New Roman"/>
                <w:sz w:val="24"/>
                <w:szCs w:val="24"/>
                <w:lang w:val="en-US"/>
              </w:rPr>
              <w:t xml:space="preserve">STK1100, </w:t>
            </w:r>
            <w:r w:rsidR="009B1CB3">
              <w:rPr>
                <w:rFonts w:ascii="Times New Roman" w:eastAsia="Times New Roman" w:hAnsi="Times New Roman" w:cs="Times New Roman"/>
                <w:sz w:val="24"/>
                <w:szCs w:val="24"/>
                <w:lang w:val="en-US"/>
              </w:rPr>
              <w:t>INF1000/INF110</w:t>
            </w:r>
            <w:r>
              <w:rPr>
                <w:rFonts w:ascii="Times New Roman" w:eastAsia="Times New Roman" w:hAnsi="Times New Roman" w:cs="Times New Roman"/>
                <w:sz w:val="24"/>
                <w:szCs w:val="24"/>
                <w:lang w:val="en-US"/>
              </w:rPr>
              <w:t>0</w:t>
            </w:r>
            <w:r w:rsidR="009B1CB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IN</w:t>
            </w:r>
            <w:r w:rsidR="002951C4">
              <w:rPr>
                <w:rFonts w:ascii="Times New Roman" w:eastAsia="Times New Roman" w:hAnsi="Times New Roman" w:cs="Times New Roman"/>
                <w:sz w:val="24"/>
                <w:szCs w:val="24"/>
                <w:lang w:val="en-US"/>
              </w:rPr>
              <w:t>F</w:t>
            </w:r>
            <w:r>
              <w:rPr>
                <w:rFonts w:ascii="Times New Roman" w:eastAsia="Times New Roman" w:hAnsi="Times New Roman" w:cs="Times New Roman"/>
                <w:sz w:val="24"/>
                <w:szCs w:val="24"/>
                <w:lang w:val="en-US"/>
              </w:rPr>
              <w:t>2900 (new code).</w:t>
            </w:r>
          </w:p>
          <w:p w14:paraId="5EDE7F57" w14:textId="77777777" w:rsidR="002951C4" w:rsidRDefault="00D3640F" w:rsidP="00D3640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18C81B47" w14:textId="77777777" w:rsidR="002951C4" w:rsidRDefault="00D3640F" w:rsidP="00D3640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 ECTS</w:t>
            </w:r>
            <w:r w:rsidR="002951C4">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
          <w:p w14:paraId="4FCB3C99" w14:textId="77777777" w:rsidR="002951C4" w:rsidRDefault="002951C4" w:rsidP="00D3640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At least  two of:</w:t>
            </w:r>
            <w:r w:rsidR="00D3640F">
              <w:rPr>
                <w:rFonts w:ascii="Times New Roman" w:eastAsia="Times New Roman" w:hAnsi="Times New Roman" w:cs="Times New Roman"/>
                <w:sz w:val="24"/>
                <w:szCs w:val="24"/>
                <w:lang w:val="en-US"/>
              </w:rPr>
              <w:t xml:space="preserve"> </w:t>
            </w:r>
          </w:p>
          <w:p w14:paraId="05FC0744" w14:textId="77777777" w:rsidR="009B1CB3" w:rsidRPr="004D4FBC" w:rsidRDefault="00D3640F" w:rsidP="009B1CB3">
            <w:pPr>
              <w:rPr>
                <w:rFonts w:ascii="Times New Roman" w:eastAsia="Times New Roman" w:hAnsi="Times New Roman" w:cs="Times New Roman"/>
                <w:sz w:val="24"/>
                <w:szCs w:val="24"/>
                <w:lang w:val="de-DE"/>
              </w:rPr>
            </w:pPr>
            <w:r w:rsidRPr="004D4FBC">
              <w:rPr>
                <w:rFonts w:ascii="Times New Roman" w:eastAsia="Times New Roman" w:hAnsi="Times New Roman" w:cs="Times New Roman"/>
                <w:sz w:val="24"/>
                <w:szCs w:val="24"/>
                <w:lang w:val="de-DE"/>
              </w:rPr>
              <w:t xml:space="preserve">MAT-INF3100, </w:t>
            </w:r>
          </w:p>
          <w:p w14:paraId="6ACB118C" w14:textId="77777777" w:rsidR="003A7781" w:rsidRPr="004D4FBC" w:rsidRDefault="00D3640F" w:rsidP="009B1CB3">
            <w:pPr>
              <w:rPr>
                <w:rFonts w:ascii="Times New Roman" w:eastAsia="Times New Roman" w:hAnsi="Times New Roman" w:cs="Times New Roman"/>
                <w:sz w:val="24"/>
                <w:szCs w:val="24"/>
                <w:lang w:val="de-DE"/>
              </w:rPr>
            </w:pPr>
            <w:r w:rsidRPr="004D4FBC">
              <w:rPr>
                <w:rFonts w:ascii="Times New Roman" w:eastAsia="Times New Roman" w:hAnsi="Times New Roman" w:cs="Times New Roman"/>
                <w:sz w:val="24"/>
                <w:szCs w:val="24"/>
                <w:lang w:val="de-DE"/>
              </w:rPr>
              <w:t xml:space="preserve">MAT-INF3360, STK2130, </w:t>
            </w:r>
          </w:p>
          <w:p w14:paraId="4F80D9F3" w14:textId="0B6D2B10" w:rsidR="009B1CB3" w:rsidRDefault="00D3640F" w:rsidP="009B1C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STK3405,</w:t>
            </w:r>
            <w:r w:rsidR="009B1CB3">
              <w:rPr>
                <w:rFonts w:ascii="Times New Roman" w:eastAsia="Times New Roman" w:hAnsi="Times New Roman" w:cs="Times New Roman"/>
                <w:sz w:val="24"/>
                <w:szCs w:val="24"/>
                <w:lang w:val="en-US"/>
              </w:rPr>
              <w:t xml:space="preserve"> </w:t>
            </w:r>
          </w:p>
          <w:p w14:paraId="564E9D9D" w14:textId="1D3623D5" w:rsidR="009B1CB3" w:rsidRDefault="009B1CB3" w:rsidP="009B1C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MAT-INF3xxx (Num.</w:t>
            </w:r>
            <w:r w:rsidR="00D3640F">
              <w:rPr>
                <w:rFonts w:ascii="Times New Roman" w:eastAsia="Times New Roman" w:hAnsi="Times New Roman" w:cs="Times New Roman"/>
                <w:sz w:val="24"/>
                <w:szCs w:val="24"/>
                <w:lang w:val="en-US"/>
              </w:rPr>
              <w:t xml:space="preserve"> analysis, new code) </w:t>
            </w:r>
          </w:p>
          <w:p w14:paraId="59DAA745" w14:textId="77777777" w:rsidR="009B1CB3" w:rsidRDefault="009B1CB3" w:rsidP="009B1C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MAT-INF3yyy (</w:t>
            </w:r>
            <w:proofErr w:type="spellStart"/>
            <w:r>
              <w:rPr>
                <w:rFonts w:ascii="Times New Roman" w:eastAsia="Times New Roman" w:hAnsi="Times New Roman" w:cs="Times New Roman"/>
                <w:sz w:val="24"/>
                <w:szCs w:val="24"/>
                <w:lang w:val="en-US"/>
              </w:rPr>
              <w:t>Dyn</w:t>
            </w:r>
            <w:proofErr w:type="spellEnd"/>
            <w:r>
              <w:rPr>
                <w:rFonts w:ascii="Times New Roman" w:eastAsia="Times New Roman" w:hAnsi="Times New Roman" w:cs="Times New Roman"/>
                <w:sz w:val="24"/>
                <w:szCs w:val="24"/>
                <w:lang w:val="en-US"/>
              </w:rPr>
              <w:t>. systems, new code),</w:t>
            </w:r>
            <w:r w:rsidR="00D3640F">
              <w:rPr>
                <w:rFonts w:ascii="Times New Roman" w:eastAsia="Times New Roman" w:hAnsi="Times New Roman" w:cs="Times New Roman"/>
                <w:sz w:val="24"/>
                <w:szCs w:val="24"/>
                <w:lang w:val="en-US"/>
              </w:rPr>
              <w:t xml:space="preserve"> </w:t>
            </w:r>
          </w:p>
          <w:p w14:paraId="3867FDBA" w14:textId="77777777" w:rsidR="008865DF" w:rsidRDefault="009B1CB3" w:rsidP="009B1CB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INF3331</w:t>
            </w:r>
            <w:r w:rsidR="00D3640F">
              <w:rPr>
                <w:rFonts w:ascii="Times New Roman" w:eastAsia="Times New Roman" w:hAnsi="Times New Roman" w:cs="Times New Roman"/>
                <w:sz w:val="24"/>
                <w:szCs w:val="24"/>
                <w:lang w:val="en-US"/>
              </w:rPr>
              <w:t xml:space="preserve"> </w:t>
            </w:r>
          </w:p>
          <w:p w14:paraId="42E09033" w14:textId="6ABBEEE4" w:rsidR="00C00CF8" w:rsidRDefault="00C00CF8" w:rsidP="009B1CB3">
            <w:pPr>
              <w:rPr>
                <w:rFonts w:ascii="Times New Roman" w:eastAsia="Times New Roman" w:hAnsi="Times New Roman" w:cs="Times New Roman"/>
                <w:sz w:val="24"/>
                <w:szCs w:val="24"/>
                <w:lang w:val="en-US"/>
              </w:rPr>
            </w:pPr>
          </w:p>
        </w:tc>
        <w:tc>
          <w:tcPr>
            <w:tcW w:w="2205" w:type="dxa"/>
          </w:tcPr>
          <w:p w14:paraId="3C08CD78" w14:textId="04795A9D" w:rsidR="002951C4" w:rsidRDefault="00D3640F" w:rsidP="00D3640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80 ECTS </w:t>
            </w:r>
            <w:r w:rsidR="00C9017B">
              <w:rPr>
                <w:rFonts w:ascii="Times New Roman" w:eastAsia="Times New Roman" w:hAnsi="Times New Roman" w:cs="Times New Roman"/>
                <w:sz w:val="24"/>
                <w:szCs w:val="24"/>
                <w:lang w:val="en-US"/>
              </w:rPr>
              <w:t xml:space="preserve">of </w:t>
            </w:r>
            <w:r>
              <w:rPr>
                <w:rFonts w:ascii="Times New Roman" w:eastAsia="Times New Roman" w:hAnsi="Times New Roman" w:cs="Times New Roman"/>
                <w:sz w:val="24"/>
                <w:szCs w:val="24"/>
                <w:lang w:val="en-US"/>
              </w:rPr>
              <w:t>basic math</w:t>
            </w:r>
            <w:r w:rsidR="00C9017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and</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w:t>
            </w:r>
            <w:r w:rsidR="002951C4">
              <w:rPr>
                <w:rFonts w:ascii="Times New Roman" w:eastAsia="Times New Roman" w:hAnsi="Times New Roman" w:cs="Times New Roman"/>
                <w:sz w:val="24"/>
                <w:szCs w:val="24"/>
                <w:lang w:val="en-US"/>
              </w:rPr>
              <w:t>ogr</w:t>
            </w:r>
            <w:proofErr w:type="spellEnd"/>
            <w:r w:rsidR="00C9017B">
              <w:rPr>
                <w:rFonts w:ascii="Times New Roman" w:eastAsia="Times New Roman" w:hAnsi="Times New Roman" w:cs="Times New Roman"/>
                <w:sz w:val="24"/>
                <w:szCs w:val="24"/>
                <w:lang w:val="en-US"/>
              </w:rPr>
              <w:t>.</w:t>
            </w:r>
            <w:r w:rsidR="002951C4">
              <w:rPr>
                <w:rFonts w:ascii="Times New Roman" w:eastAsia="Times New Roman" w:hAnsi="Times New Roman" w:cs="Times New Roman"/>
                <w:sz w:val="24"/>
                <w:szCs w:val="24"/>
                <w:lang w:val="en-US"/>
              </w:rPr>
              <w:t xml:space="preserve"> courses</w:t>
            </w:r>
            <w:r w:rsidR="008D0A0E">
              <w:rPr>
                <w:rFonts w:ascii="Times New Roman" w:eastAsia="Times New Roman" w:hAnsi="Times New Roman" w:cs="Times New Roman"/>
                <w:sz w:val="24"/>
                <w:szCs w:val="24"/>
                <w:lang w:val="en-US"/>
              </w:rPr>
              <w:t>:</w:t>
            </w:r>
          </w:p>
          <w:p w14:paraId="38BF3F5F" w14:textId="77777777" w:rsidR="002951C4" w:rsidRDefault="002951C4" w:rsidP="00D3640F">
            <w:pPr>
              <w:rPr>
                <w:rFonts w:ascii="Times New Roman" w:eastAsia="Times New Roman" w:hAnsi="Times New Roman" w:cs="Times New Roman"/>
                <w:sz w:val="24"/>
                <w:szCs w:val="24"/>
                <w:lang w:val="en-US"/>
              </w:rPr>
            </w:pPr>
          </w:p>
          <w:p w14:paraId="1BEF03FE" w14:textId="77777777" w:rsidR="002951C4" w:rsidRDefault="002951C4" w:rsidP="00D3640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70 ECTS:</w:t>
            </w:r>
          </w:p>
          <w:p w14:paraId="298DC5CB" w14:textId="255173B4" w:rsidR="009B1CB3" w:rsidRDefault="00D3640F" w:rsidP="002951C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MAT1100, MAT1110, MAT1120, MEK1100, MEK2200, </w:t>
            </w:r>
            <w:r w:rsidR="001E6301">
              <w:rPr>
                <w:rFonts w:ascii="Times New Roman" w:eastAsia="Times New Roman" w:hAnsi="Times New Roman" w:cs="Times New Roman"/>
                <w:sz w:val="24"/>
                <w:szCs w:val="24"/>
                <w:lang w:val="en-US"/>
              </w:rPr>
              <w:t>INF1000/INF1100</w:t>
            </w:r>
            <w:r>
              <w:rPr>
                <w:rFonts w:ascii="Times New Roman" w:eastAsia="Times New Roman" w:hAnsi="Times New Roman" w:cs="Times New Roman"/>
                <w:sz w:val="24"/>
                <w:szCs w:val="24"/>
                <w:lang w:val="en-US"/>
              </w:rPr>
              <w:t xml:space="preserve">, </w:t>
            </w:r>
          </w:p>
          <w:p w14:paraId="3B78F101" w14:textId="3EE9BCA9" w:rsidR="002951C4" w:rsidRDefault="00D3640F" w:rsidP="002951C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MAT-INF3360 </w:t>
            </w:r>
          </w:p>
          <w:p w14:paraId="29C28304" w14:textId="77777777" w:rsidR="002951C4" w:rsidRDefault="002951C4" w:rsidP="002951C4">
            <w:pPr>
              <w:rPr>
                <w:rFonts w:ascii="Times New Roman" w:eastAsia="Times New Roman" w:hAnsi="Times New Roman" w:cs="Times New Roman"/>
                <w:sz w:val="24"/>
                <w:szCs w:val="24"/>
                <w:lang w:val="en-US"/>
              </w:rPr>
            </w:pPr>
          </w:p>
          <w:p w14:paraId="2628E727" w14:textId="77777777" w:rsidR="002951C4" w:rsidRDefault="002951C4" w:rsidP="002951C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10 ECTS: </w:t>
            </w:r>
          </w:p>
          <w:p w14:paraId="0A388D93" w14:textId="77777777" w:rsidR="002951C4" w:rsidRDefault="002951C4" w:rsidP="00D3640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At least  one of: </w:t>
            </w:r>
          </w:p>
          <w:p w14:paraId="7A340C68" w14:textId="18DDEB3A" w:rsidR="009B1CB3" w:rsidRDefault="002951C4" w:rsidP="002951C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MAT-INF3100, </w:t>
            </w:r>
            <w:r w:rsidR="009B1CB3">
              <w:rPr>
                <w:rFonts w:ascii="Times New Roman" w:eastAsia="Times New Roman" w:hAnsi="Times New Roman" w:cs="Times New Roman"/>
                <w:sz w:val="24"/>
                <w:szCs w:val="24"/>
                <w:lang w:val="en-US"/>
              </w:rPr>
              <w:t>MAT-INF3xxx</w:t>
            </w:r>
            <w:r w:rsidR="00FE7603">
              <w:rPr>
                <w:rFonts w:ascii="Times New Roman" w:eastAsia="Times New Roman" w:hAnsi="Times New Roman" w:cs="Times New Roman"/>
                <w:sz w:val="24"/>
                <w:szCs w:val="24"/>
                <w:lang w:val="en-US"/>
              </w:rPr>
              <w:t>,</w:t>
            </w:r>
            <w:r w:rsidR="009B1CB3">
              <w:rPr>
                <w:rFonts w:ascii="Times New Roman" w:eastAsia="Times New Roman" w:hAnsi="Times New Roman" w:cs="Times New Roman"/>
                <w:sz w:val="24"/>
                <w:szCs w:val="24"/>
                <w:lang w:val="en-US"/>
              </w:rPr>
              <w:t xml:space="preserve"> (Num.</w:t>
            </w:r>
            <w:r w:rsidR="00D3640F">
              <w:rPr>
                <w:rFonts w:ascii="Times New Roman" w:eastAsia="Times New Roman" w:hAnsi="Times New Roman" w:cs="Times New Roman"/>
                <w:sz w:val="24"/>
                <w:szCs w:val="24"/>
                <w:lang w:val="en-US"/>
              </w:rPr>
              <w:t xml:space="preserve"> analysis, new cod</w:t>
            </w:r>
            <w:r w:rsidR="009B1CB3">
              <w:rPr>
                <w:rFonts w:ascii="Times New Roman" w:eastAsia="Times New Roman" w:hAnsi="Times New Roman" w:cs="Times New Roman"/>
                <w:sz w:val="24"/>
                <w:szCs w:val="24"/>
                <w:lang w:val="en-US"/>
              </w:rPr>
              <w:t>e),</w:t>
            </w:r>
          </w:p>
          <w:p w14:paraId="369C020A" w14:textId="1655A9EE" w:rsidR="008865DF" w:rsidRDefault="009B1CB3" w:rsidP="002951C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MAT-INF3yyy (</w:t>
            </w:r>
            <w:proofErr w:type="spellStart"/>
            <w:r>
              <w:rPr>
                <w:rFonts w:ascii="Times New Roman" w:eastAsia="Times New Roman" w:hAnsi="Times New Roman" w:cs="Times New Roman"/>
                <w:sz w:val="24"/>
                <w:szCs w:val="24"/>
                <w:lang w:val="en-US"/>
              </w:rPr>
              <w:t>Dyn</w:t>
            </w:r>
            <w:proofErr w:type="spellEnd"/>
            <w:r>
              <w:rPr>
                <w:rFonts w:ascii="Times New Roman" w:eastAsia="Times New Roman" w:hAnsi="Times New Roman" w:cs="Times New Roman"/>
                <w:sz w:val="24"/>
                <w:szCs w:val="24"/>
                <w:lang w:val="en-US"/>
              </w:rPr>
              <w:t>.</w:t>
            </w:r>
            <w:r w:rsidR="00D3640F">
              <w:rPr>
                <w:rFonts w:ascii="Times New Roman" w:eastAsia="Times New Roman" w:hAnsi="Times New Roman" w:cs="Times New Roman"/>
                <w:sz w:val="24"/>
                <w:szCs w:val="24"/>
                <w:lang w:val="en-US"/>
              </w:rPr>
              <w:t xml:space="preserve"> systems, new code)</w:t>
            </w:r>
            <w:r w:rsidR="002951C4">
              <w:rPr>
                <w:rFonts w:ascii="Times New Roman" w:eastAsia="Times New Roman" w:hAnsi="Times New Roman" w:cs="Times New Roman"/>
                <w:sz w:val="24"/>
                <w:szCs w:val="24"/>
                <w:lang w:val="en-US"/>
              </w:rPr>
              <w:t>,</w:t>
            </w:r>
          </w:p>
          <w:p w14:paraId="1A0717F8" w14:textId="77777777" w:rsidR="002951C4" w:rsidRPr="00814BE9" w:rsidRDefault="002951C4" w:rsidP="002951C4">
            <w:pPr>
              <w:rPr>
                <w:rFonts w:ascii="Times New Roman" w:hAnsi="Times New Roman"/>
                <w:color w:val="000000" w:themeColor="text1"/>
                <w:sz w:val="24"/>
                <w:szCs w:val="24"/>
                <w:u w:color="453CCC"/>
                <w:lang w:val="en-US"/>
              </w:rPr>
            </w:pPr>
            <w:r>
              <w:rPr>
                <w:rFonts w:ascii="Times New Roman" w:eastAsia="Times New Roman" w:hAnsi="Times New Roman" w:cs="Times New Roman"/>
                <w:sz w:val="24"/>
                <w:szCs w:val="24"/>
                <w:lang w:val="en-US"/>
              </w:rPr>
              <w:t>INF3331</w:t>
            </w:r>
          </w:p>
        </w:tc>
      </w:tr>
      <w:tr w:rsidR="00D3640F" w:rsidRPr="00004A46" w14:paraId="506A4199" w14:textId="77777777" w:rsidTr="00184E0A">
        <w:tc>
          <w:tcPr>
            <w:tcW w:w="3227" w:type="dxa"/>
          </w:tcPr>
          <w:p w14:paraId="6E9B015C" w14:textId="34A52173" w:rsidR="00180E97" w:rsidRDefault="00180E97" w:rsidP="00180E9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The remaining </w:t>
            </w:r>
            <w:del w:id="8" w:author="jmoen" w:date="2016-12-18T14:33:00Z">
              <w:r w:rsidRPr="008D0CBF" w:rsidDel="00004A46">
                <w:rPr>
                  <w:rFonts w:ascii="Times New Roman" w:eastAsia="Times New Roman" w:hAnsi="Times New Roman" w:cs="Times New Roman"/>
                  <w:sz w:val="24"/>
                  <w:szCs w:val="24"/>
                  <w:lang w:val="en-US"/>
                </w:rPr>
                <w:delText xml:space="preserve">80 </w:delText>
              </w:r>
            </w:del>
            <w:ins w:id="9" w:author="jmoen" w:date="2016-12-18T14:33:00Z">
              <w:r w:rsidR="00004A46">
                <w:rPr>
                  <w:rFonts w:ascii="Times New Roman" w:eastAsia="Times New Roman" w:hAnsi="Times New Roman" w:cs="Times New Roman"/>
                  <w:sz w:val="24"/>
                  <w:szCs w:val="24"/>
                  <w:lang w:val="en-US"/>
                </w:rPr>
                <w:t>7</w:t>
              </w:r>
              <w:r w:rsidR="00004A46" w:rsidRPr="008D0CBF">
                <w:rPr>
                  <w:rFonts w:ascii="Times New Roman" w:eastAsia="Times New Roman" w:hAnsi="Times New Roman" w:cs="Times New Roman"/>
                  <w:sz w:val="24"/>
                  <w:szCs w:val="24"/>
                  <w:lang w:val="en-US"/>
                </w:rPr>
                <w:t xml:space="preserve">0 </w:t>
              </w:r>
            </w:ins>
            <w:r w:rsidRPr="008D0CBF">
              <w:rPr>
                <w:rFonts w:ascii="Times New Roman" w:eastAsia="Times New Roman" w:hAnsi="Times New Roman" w:cs="Times New Roman"/>
                <w:sz w:val="24"/>
                <w:szCs w:val="24"/>
                <w:lang w:val="en-US"/>
              </w:rPr>
              <w:t>ECTS have to be within Informatics/Mathematics/Statistics (courses labeled as INF/IN, INF-MAT, MAT-INF, MAT and STK)</w:t>
            </w:r>
          </w:p>
          <w:p w14:paraId="4B9020EE" w14:textId="77777777" w:rsidR="00180E97" w:rsidRDefault="00180E97" w:rsidP="00180E97">
            <w:pPr>
              <w:rPr>
                <w:rFonts w:ascii="Times New Roman" w:eastAsia="Times New Roman" w:hAnsi="Times New Roman" w:cs="Times New Roman"/>
                <w:sz w:val="24"/>
                <w:szCs w:val="24"/>
                <w:lang w:val="en-US"/>
              </w:rPr>
            </w:pPr>
          </w:p>
          <w:p w14:paraId="60B3A4B7" w14:textId="77777777" w:rsidR="008865DF" w:rsidRDefault="008865DF" w:rsidP="009B1CB3">
            <w:pPr>
              <w:rPr>
                <w:rFonts w:ascii="Times New Roman" w:hAnsi="Times New Roman"/>
                <w:sz w:val="24"/>
                <w:szCs w:val="24"/>
                <w:lang w:val="en-US"/>
              </w:rPr>
            </w:pPr>
          </w:p>
          <w:p w14:paraId="7FE6FED5" w14:textId="77777777" w:rsidR="008865DF" w:rsidRPr="00BB13D6" w:rsidRDefault="008865DF" w:rsidP="00C00CF8">
            <w:pPr>
              <w:pStyle w:val="BodyA"/>
              <w:rPr>
                <w:lang w:val="en-US"/>
              </w:rPr>
            </w:pPr>
          </w:p>
        </w:tc>
        <w:tc>
          <w:tcPr>
            <w:tcW w:w="3118" w:type="dxa"/>
          </w:tcPr>
          <w:p w14:paraId="38198B8E" w14:textId="10A24C4F" w:rsidR="008865DF" w:rsidRPr="00BB13D6" w:rsidRDefault="00180E97" w:rsidP="00004A46">
            <w:pPr>
              <w:rPr>
                <w:lang w:val="en-US"/>
              </w:rPr>
            </w:pPr>
            <w:r>
              <w:rPr>
                <w:rFonts w:ascii="Times New Roman" w:eastAsia="Times New Roman" w:hAnsi="Times New Roman" w:cs="Times New Roman"/>
                <w:sz w:val="24"/>
                <w:szCs w:val="24"/>
                <w:lang w:val="en-US"/>
              </w:rPr>
              <w:t xml:space="preserve">The remaining </w:t>
            </w:r>
            <w:del w:id="10" w:author="jmoen" w:date="2016-12-18T14:33:00Z">
              <w:r w:rsidRPr="00536683" w:rsidDel="00004A46">
                <w:rPr>
                  <w:rFonts w:ascii="Times New Roman" w:eastAsia="Times New Roman" w:hAnsi="Times New Roman" w:cs="Times New Roman"/>
                  <w:sz w:val="24"/>
                  <w:szCs w:val="24"/>
                  <w:lang w:val="en-US"/>
                </w:rPr>
                <w:delText xml:space="preserve">80 </w:delText>
              </w:r>
            </w:del>
            <w:ins w:id="11" w:author="jmoen" w:date="2016-12-18T14:33:00Z">
              <w:r w:rsidR="00004A46">
                <w:rPr>
                  <w:rFonts w:ascii="Times New Roman" w:eastAsia="Times New Roman" w:hAnsi="Times New Roman" w:cs="Times New Roman"/>
                  <w:sz w:val="24"/>
                  <w:szCs w:val="24"/>
                  <w:lang w:val="en-US"/>
                </w:rPr>
                <w:t>7</w:t>
              </w:r>
              <w:bookmarkStart w:id="12" w:name="_GoBack"/>
              <w:bookmarkEnd w:id="12"/>
              <w:r w:rsidR="00004A46" w:rsidRPr="00536683">
                <w:rPr>
                  <w:rFonts w:ascii="Times New Roman" w:eastAsia="Times New Roman" w:hAnsi="Times New Roman" w:cs="Times New Roman"/>
                  <w:sz w:val="24"/>
                  <w:szCs w:val="24"/>
                  <w:lang w:val="en-US"/>
                </w:rPr>
                <w:t xml:space="preserve">0 </w:t>
              </w:r>
            </w:ins>
            <w:r w:rsidRPr="00536683">
              <w:rPr>
                <w:rFonts w:ascii="Times New Roman" w:eastAsia="Times New Roman" w:hAnsi="Times New Roman" w:cs="Times New Roman"/>
                <w:sz w:val="24"/>
                <w:szCs w:val="24"/>
                <w:lang w:val="en-US"/>
              </w:rPr>
              <w:t>ECTS have to be within Informatics/Mathematics/Statistics (courses labeled as INF/IN, INF-MAT, MAT-INF, MAT and STK)</w:t>
            </w:r>
          </w:p>
        </w:tc>
        <w:tc>
          <w:tcPr>
            <w:tcW w:w="2977" w:type="dxa"/>
          </w:tcPr>
          <w:p w14:paraId="470B8740" w14:textId="77777777" w:rsidR="008865DF" w:rsidRPr="00BB13D6" w:rsidRDefault="00536683" w:rsidP="009B1CB3">
            <w:pPr>
              <w:rPr>
                <w:lang w:val="en-US"/>
              </w:rPr>
            </w:pPr>
            <w:r>
              <w:rPr>
                <w:rFonts w:ascii="Times New Roman" w:eastAsia="Times New Roman" w:hAnsi="Times New Roman" w:cs="Times New Roman"/>
                <w:sz w:val="24"/>
                <w:szCs w:val="24"/>
                <w:lang w:val="en-US"/>
              </w:rPr>
              <w:t>The remaining 80 ECTS have to be within at most two of the fields of astrophysics, bioscience, chemistry, computer science and informatics, geoscience, mathematics, materials science, mechanics and physics. 40 of these 80 ECTS have to be advanced undergraduate courses at the 2000 and 3000 level and a minimum of 20 ECTS must be at the 3000 level within bioscience.</w:t>
            </w:r>
          </w:p>
        </w:tc>
        <w:tc>
          <w:tcPr>
            <w:tcW w:w="2693" w:type="dxa"/>
          </w:tcPr>
          <w:p w14:paraId="205072BA" w14:textId="77777777" w:rsidR="008865DF" w:rsidRPr="00BB13D6" w:rsidRDefault="008865DF" w:rsidP="009B1CB3">
            <w:pPr>
              <w:rPr>
                <w:lang w:val="en-US"/>
              </w:rPr>
            </w:pPr>
          </w:p>
        </w:tc>
        <w:tc>
          <w:tcPr>
            <w:tcW w:w="2205" w:type="dxa"/>
          </w:tcPr>
          <w:p w14:paraId="494E0031" w14:textId="77777777" w:rsidR="008865DF" w:rsidRDefault="008865DF" w:rsidP="00D3640F">
            <w:pPr>
              <w:rPr>
                <w:rFonts w:ascii="Times New Roman" w:hAnsi="Times New Roman"/>
                <w:sz w:val="24"/>
                <w:szCs w:val="24"/>
                <w:lang w:val="en-US"/>
              </w:rPr>
            </w:pPr>
          </w:p>
        </w:tc>
      </w:tr>
      <w:tr w:rsidR="00D3640F" w:rsidRPr="00004A46" w14:paraId="7F0A38C7" w14:textId="77777777" w:rsidTr="00184E0A">
        <w:tc>
          <w:tcPr>
            <w:tcW w:w="3227" w:type="dxa"/>
          </w:tcPr>
          <w:p w14:paraId="176376B5" w14:textId="77777777" w:rsidR="00536683" w:rsidRDefault="00536683" w:rsidP="00536683">
            <w:pPr>
              <w:pStyle w:val="Plain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eastAsia="Times New Roman" w:hAnsi="Times New Roman" w:cs="Times New Roman"/>
                <w:sz w:val="24"/>
                <w:szCs w:val="24"/>
              </w:rPr>
            </w:pPr>
            <w:r>
              <w:rPr>
                <w:rFonts w:ascii="Times New Roman" w:hAnsi="Times New Roman"/>
                <w:sz w:val="24"/>
                <w:szCs w:val="24"/>
              </w:rPr>
              <w:t>An average mark C (European grading scale) is required for the above-specified 80 ECTS in Informatics/Mathematics/Statistics.</w:t>
            </w:r>
          </w:p>
          <w:p w14:paraId="5DCDB559" w14:textId="77777777" w:rsidR="00D94974" w:rsidRDefault="00D94974" w:rsidP="00D94974">
            <w:pPr>
              <w:pStyle w:val="Plain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eastAsia="Times New Roman" w:hAnsi="Times New Roman" w:cs="Times New Roman"/>
                <w:sz w:val="24"/>
                <w:szCs w:val="24"/>
              </w:rPr>
            </w:pPr>
            <w:r>
              <w:rPr>
                <w:rFonts w:ascii="Times New Roman" w:hAnsi="Times New Roman"/>
                <w:sz w:val="24"/>
                <w:szCs w:val="24"/>
              </w:rPr>
              <w:t>.</w:t>
            </w:r>
          </w:p>
          <w:p w14:paraId="364EE749" w14:textId="77777777" w:rsidR="00C00CF8" w:rsidRDefault="00C00CF8" w:rsidP="00C00CF8">
            <w:pPr>
              <w:pStyle w:val="Plai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 at least 40 ECTS out of the 120 ECTS have to be advanced undergraduate courses at the 2000 and 3000 level.</w:t>
            </w:r>
          </w:p>
          <w:p w14:paraId="37B30EFE" w14:textId="77777777" w:rsidR="00814BE9" w:rsidRPr="00BB13D6" w:rsidRDefault="00814BE9" w:rsidP="009B1CB3">
            <w:pPr>
              <w:rPr>
                <w:lang w:val="en-US"/>
              </w:rPr>
            </w:pPr>
          </w:p>
        </w:tc>
        <w:tc>
          <w:tcPr>
            <w:tcW w:w="3118" w:type="dxa"/>
          </w:tcPr>
          <w:p w14:paraId="6B53032F" w14:textId="77777777" w:rsidR="00F23DE5" w:rsidRDefault="00F23DE5" w:rsidP="00F23DE5">
            <w:pPr>
              <w:pStyle w:val="Plain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eastAsia="Times New Roman" w:hAnsi="Times New Roman" w:cs="Times New Roman"/>
                <w:sz w:val="24"/>
                <w:szCs w:val="24"/>
              </w:rPr>
            </w:pPr>
            <w:r>
              <w:rPr>
                <w:rFonts w:ascii="Times New Roman" w:hAnsi="Times New Roman"/>
                <w:sz w:val="24"/>
                <w:szCs w:val="24"/>
              </w:rPr>
              <w:t>An average mark C (European grading scale) is required for the above-specified 80 ECTS in Informatics/Mathematics/Statistics.</w:t>
            </w:r>
          </w:p>
          <w:p w14:paraId="3A311F84" w14:textId="77777777" w:rsidR="00814BE9" w:rsidRDefault="00814BE9" w:rsidP="009B1CB3">
            <w:pPr>
              <w:rPr>
                <w:lang w:val="en-US"/>
              </w:rPr>
            </w:pPr>
          </w:p>
          <w:p w14:paraId="0992E159" w14:textId="77777777" w:rsidR="00C00CF8" w:rsidRDefault="00C00CF8" w:rsidP="00C00CF8">
            <w:pPr>
              <w:pStyle w:val="Plai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 at least 40 ECTS out of the 120 ECTS have to be advanced undergraduate courses at the 2000 and 3000 level.</w:t>
            </w:r>
          </w:p>
          <w:p w14:paraId="6AAE04E7" w14:textId="77777777" w:rsidR="00C00CF8" w:rsidRPr="00BB13D6" w:rsidRDefault="00C00CF8" w:rsidP="009B1CB3">
            <w:pPr>
              <w:rPr>
                <w:lang w:val="en-US"/>
              </w:rPr>
            </w:pPr>
          </w:p>
        </w:tc>
        <w:tc>
          <w:tcPr>
            <w:tcW w:w="2977" w:type="dxa"/>
          </w:tcPr>
          <w:p w14:paraId="30FF023D" w14:textId="77777777" w:rsidR="00814BE9" w:rsidRPr="00BB13D6" w:rsidRDefault="00D3640F" w:rsidP="00F23DE5">
            <w:pPr>
              <w:pStyle w:val="Plain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pPr>
            <w:r>
              <w:rPr>
                <w:rFonts w:ascii="Times New Roman" w:eastAsia="Times New Roman" w:hAnsi="Times New Roman" w:cs="Times New Roman"/>
                <w:sz w:val="24"/>
                <w:szCs w:val="24"/>
              </w:rPr>
              <w:t xml:space="preserve">An average mark C (European grading scale) is required for the 40 ECTS in mathematics and programming (corresponding  to the University of Oslo courses  MAT1100, MAT1110, MAT1120  and the corresponding computing and programming courses INF1000/INF1110 or MAT-INF1100/MAT-INF1100L/BIOS1100/KJM-INF1xxx or similar courses) and the 40 ECTS at the 2000 and 3000 level. A </w:t>
            </w:r>
            <w:r>
              <w:rPr>
                <w:rFonts w:ascii="Times New Roman" w:eastAsia="Times New Roman" w:hAnsi="Times New Roman" w:cs="Times New Roman"/>
                <w:sz w:val="24"/>
                <w:szCs w:val="24"/>
              </w:rPr>
              <w:lastRenderedPageBreak/>
              <w:t>minimum of 20 ECTS must be at the 3000 level within bioscience.</w:t>
            </w:r>
          </w:p>
        </w:tc>
        <w:tc>
          <w:tcPr>
            <w:tcW w:w="2693" w:type="dxa"/>
          </w:tcPr>
          <w:p w14:paraId="42059C5A" w14:textId="77777777" w:rsidR="00814BE9" w:rsidRPr="00BB13D6" w:rsidRDefault="00D3640F" w:rsidP="009B1CB3">
            <w:pPr>
              <w:rPr>
                <w:lang w:val="en-US"/>
              </w:rPr>
            </w:pPr>
            <w:r>
              <w:rPr>
                <w:rFonts w:ascii="Times New Roman" w:eastAsia="Times New Roman" w:hAnsi="Times New Roman" w:cs="Times New Roman"/>
                <w:sz w:val="24"/>
                <w:szCs w:val="24"/>
                <w:lang w:val="en-US"/>
              </w:rPr>
              <w:lastRenderedPageBreak/>
              <w:t>An average mark C (European grading scale) is required for the above courses.</w:t>
            </w:r>
          </w:p>
        </w:tc>
        <w:tc>
          <w:tcPr>
            <w:tcW w:w="2205" w:type="dxa"/>
          </w:tcPr>
          <w:p w14:paraId="6C4BF964" w14:textId="77777777" w:rsidR="00D3640F" w:rsidRPr="00290E28" w:rsidRDefault="00D3640F" w:rsidP="00D3640F">
            <w:pPr>
              <w:pStyle w:val="BodyA"/>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 average mark C (European grading scale) is required for these courses</w:t>
            </w:r>
          </w:p>
          <w:p w14:paraId="39AB6338" w14:textId="77777777" w:rsidR="00814BE9" w:rsidRPr="00BB13D6" w:rsidRDefault="00814BE9" w:rsidP="009B1CB3">
            <w:pPr>
              <w:rPr>
                <w:lang w:val="en-US"/>
              </w:rPr>
            </w:pPr>
          </w:p>
        </w:tc>
      </w:tr>
    </w:tbl>
    <w:p w14:paraId="4631178A" w14:textId="77777777" w:rsidR="00814BE9" w:rsidRPr="00BB13D6" w:rsidRDefault="00814BE9">
      <w:pPr>
        <w:rPr>
          <w:lang w:val="en-US"/>
        </w:rPr>
      </w:pPr>
    </w:p>
    <w:sectPr w:rsidR="00814BE9" w:rsidRPr="00BB13D6" w:rsidSect="00BB13D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3D6"/>
    <w:rsid w:val="0000022E"/>
    <w:rsid w:val="00000893"/>
    <w:rsid w:val="00000AF4"/>
    <w:rsid w:val="00000DD9"/>
    <w:rsid w:val="00001400"/>
    <w:rsid w:val="000017A8"/>
    <w:rsid w:val="000024AC"/>
    <w:rsid w:val="0000267E"/>
    <w:rsid w:val="00002E2D"/>
    <w:rsid w:val="000034AC"/>
    <w:rsid w:val="00003D90"/>
    <w:rsid w:val="0000456B"/>
    <w:rsid w:val="00004A46"/>
    <w:rsid w:val="00004FCF"/>
    <w:rsid w:val="000056F3"/>
    <w:rsid w:val="00005B03"/>
    <w:rsid w:val="00005B2B"/>
    <w:rsid w:val="00005C48"/>
    <w:rsid w:val="00005D6E"/>
    <w:rsid w:val="00006032"/>
    <w:rsid w:val="0000647D"/>
    <w:rsid w:val="000068A1"/>
    <w:rsid w:val="00006B7B"/>
    <w:rsid w:val="000070D2"/>
    <w:rsid w:val="00007588"/>
    <w:rsid w:val="00007B60"/>
    <w:rsid w:val="00010001"/>
    <w:rsid w:val="0001015D"/>
    <w:rsid w:val="00010659"/>
    <w:rsid w:val="00010E52"/>
    <w:rsid w:val="000115D2"/>
    <w:rsid w:val="000115EA"/>
    <w:rsid w:val="00011943"/>
    <w:rsid w:val="00011F44"/>
    <w:rsid w:val="00012F90"/>
    <w:rsid w:val="00013033"/>
    <w:rsid w:val="0001330E"/>
    <w:rsid w:val="000134F3"/>
    <w:rsid w:val="0001356E"/>
    <w:rsid w:val="00013868"/>
    <w:rsid w:val="00013EB2"/>
    <w:rsid w:val="0001411B"/>
    <w:rsid w:val="000147D7"/>
    <w:rsid w:val="00014D5D"/>
    <w:rsid w:val="00015692"/>
    <w:rsid w:val="00015740"/>
    <w:rsid w:val="00015A86"/>
    <w:rsid w:val="00015AF3"/>
    <w:rsid w:val="00015B9C"/>
    <w:rsid w:val="00016305"/>
    <w:rsid w:val="00016910"/>
    <w:rsid w:val="00016A8A"/>
    <w:rsid w:val="00016EEA"/>
    <w:rsid w:val="00016F4F"/>
    <w:rsid w:val="0001716A"/>
    <w:rsid w:val="00020217"/>
    <w:rsid w:val="00020316"/>
    <w:rsid w:val="0002083D"/>
    <w:rsid w:val="000215B5"/>
    <w:rsid w:val="00021966"/>
    <w:rsid w:val="000220DB"/>
    <w:rsid w:val="0002241E"/>
    <w:rsid w:val="00022FE9"/>
    <w:rsid w:val="00023202"/>
    <w:rsid w:val="00023B1A"/>
    <w:rsid w:val="00023BFC"/>
    <w:rsid w:val="00024160"/>
    <w:rsid w:val="000243FB"/>
    <w:rsid w:val="00024444"/>
    <w:rsid w:val="000254ED"/>
    <w:rsid w:val="00025579"/>
    <w:rsid w:val="000256B4"/>
    <w:rsid w:val="000261F6"/>
    <w:rsid w:val="00026418"/>
    <w:rsid w:val="00026495"/>
    <w:rsid w:val="00026C1B"/>
    <w:rsid w:val="00026FA5"/>
    <w:rsid w:val="00027082"/>
    <w:rsid w:val="000274FD"/>
    <w:rsid w:val="000278DE"/>
    <w:rsid w:val="00030C73"/>
    <w:rsid w:val="00030F68"/>
    <w:rsid w:val="000310B2"/>
    <w:rsid w:val="0003177B"/>
    <w:rsid w:val="00031E29"/>
    <w:rsid w:val="00031FDE"/>
    <w:rsid w:val="000320EE"/>
    <w:rsid w:val="000321DD"/>
    <w:rsid w:val="00032359"/>
    <w:rsid w:val="000327DA"/>
    <w:rsid w:val="00032B2F"/>
    <w:rsid w:val="00032B44"/>
    <w:rsid w:val="00032C55"/>
    <w:rsid w:val="000331A5"/>
    <w:rsid w:val="000332B4"/>
    <w:rsid w:val="0003381E"/>
    <w:rsid w:val="00033BA9"/>
    <w:rsid w:val="00034155"/>
    <w:rsid w:val="0003493A"/>
    <w:rsid w:val="00034C5C"/>
    <w:rsid w:val="00034D33"/>
    <w:rsid w:val="00035141"/>
    <w:rsid w:val="000351EA"/>
    <w:rsid w:val="00035274"/>
    <w:rsid w:val="000358EF"/>
    <w:rsid w:val="00035918"/>
    <w:rsid w:val="0003595C"/>
    <w:rsid w:val="00035A96"/>
    <w:rsid w:val="00035A9F"/>
    <w:rsid w:val="00035C4D"/>
    <w:rsid w:val="000362F4"/>
    <w:rsid w:val="00036354"/>
    <w:rsid w:val="000364BE"/>
    <w:rsid w:val="000365E9"/>
    <w:rsid w:val="00036D2D"/>
    <w:rsid w:val="00037321"/>
    <w:rsid w:val="00037534"/>
    <w:rsid w:val="00037AE7"/>
    <w:rsid w:val="00037B5B"/>
    <w:rsid w:val="00037B7D"/>
    <w:rsid w:val="00037ECC"/>
    <w:rsid w:val="0004088A"/>
    <w:rsid w:val="00040A0D"/>
    <w:rsid w:val="00040A7A"/>
    <w:rsid w:val="00041203"/>
    <w:rsid w:val="000412C0"/>
    <w:rsid w:val="00041B6D"/>
    <w:rsid w:val="0004219E"/>
    <w:rsid w:val="0004244C"/>
    <w:rsid w:val="000425CE"/>
    <w:rsid w:val="0004321C"/>
    <w:rsid w:val="000435DE"/>
    <w:rsid w:val="00043710"/>
    <w:rsid w:val="00043A28"/>
    <w:rsid w:val="00043BB5"/>
    <w:rsid w:val="00043E7A"/>
    <w:rsid w:val="00043EFC"/>
    <w:rsid w:val="00044128"/>
    <w:rsid w:val="00044411"/>
    <w:rsid w:val="00044B73"/>
    <w:rsid w:val="00044E3E"/>
    <w:rsid w:val="00045003"/>
    <w:rsid w:val="0004506D"/>
    <w:rsid w:val="000451FD"/>
    <w:rsid w:val="000456AD"/>
    <w:rsid w:val="0004625E"/>
    <w:rsid w:val="00046351"/>
    <w:rsid w:val="00046623"/>
    <w:rsid w:val="00046916"/>
    <w:rsid w:val="000473BD"/>
    <w:rsid w:val="00047597"/>
    <w:rsid w:val="00047872"/>
    <w:rsid w:val="00047E5B"/>
    <w:rsid w:val="00050AF4"/>
    <w:rsid w:val="0005103E"/>
    <w:rsid w:val="00051A99"/>
    <w:rsid w:val="00052109"/>
    <w:rsid w:val="000522C9"/>
    <w:rsid w:val="00052421"/>
    <w:rsid w:val="000526DC"/>
    <w:rsid w:val="00052763"/>
    <w:rsid w:val="00053481"/>
    <w:rsid w:val="000535C5"/>
    <w:rsid w:val="0005379A"/>
    <w:rsid w:val="0005386A"/>
    <w:rsid w:val="00053957"/>
    <w:rsid w:val="00053BC4"/>
    <w:rsid w:val="00054104"/>
    <w:rsid w:val="000541BE"/>
    <w:rsid w:val="000548A7"/>
    <w:rsid w:val="00054A07"/>
    <w:rsid w:val="00054DDC"/>
    <w:rsid w:val="00054EE2"/>
    <w:rsid w:val="000551B9"/>
    <w:rsid w:val="000551C8"/>
    <w:rsid w:val="0005526C"/>
    <w:rsid w:val="000558E3"/>
    <w:rsid w:val="00055D74"/>
    <w:rsid w:val="00055FFE"/>
    <w:rsid w:val="000565BF"/>
    <w:rsid w:val="0005719C"/>
    <w:rsid w:val="0005740C"/>
    <w:rsid w:val="000575FA"/>
    <w:rsid w:val="00057FCE"/>
    <w:rsid w:val="00057FFB"/>
    <w:rsid w:val="00060B40"/>
    <w:rsid w:val="00060C90"/>
    <w:rsid w:val="00060CED"/>
    <w:rsid w:val="000610E7"/>
    <w:rsid w:val="00061314"/>
    <w:rsid w:val="000618B4"/>
    <w:rsid w:val="00061BD5"/>
    <w:rsid w:val="00061EBD"/>
    <w:rsid w:val="00062015"/>
    <w:rsid w:val="00063A57"/>
    <w:rsid w:val="00063B16"/>
    <w:rsid w:val="00063B8F"/>
    <w:rsid w:val="000640C5"/>
    <w:rsid w:val="0006440D"/>
    <w:rsid w:val="00064A14"/>
    <w:rsid w:val="00064B0A"/>
    <w:rsid w:val="0006525D"/>
    <w:rsid w:val="0006578D"/>
    <w:rsid w:val="00065DCC"/>
    <w:rsid w:val="00065E59"/>
    <w:rsid w:val="00065E9A"/>
    <w:rsid w:val="000663E1"/>
    <w:rsid w:val="00066543"/>
    <w:rsid w:val="000666EB"/>
    <w:rsid w:val="0006677B"/>
    <w:rsid w:val="000668C7"/>
    <w:rsid w:val="0006693E"/>
    <w:rsid w:val="00066FAB"/>
    <w:rsid w:val="00066FB2"/>
    <w:rsid w:val="0006794E"/>
    <w:rsid w:val="000703D8"/>
    <w:rsid w:val="00070A7A"/>
    <w:rsid w:val="00070A8B"/>
    <w:rsid w:val="00071098"/>
    <w:rsid w:val="000712F2"/>
    <w:rsid w:val="00071529"/>
    <w:rsid w:val="000717AF"/>
    <w:rsid w:val="00071965"/>
    <w:rsid w:val="00071AE4"/>
    <w:rsid w:val="00071FEB"/>
    <w:rsid w:val="0007259A"/>
    <w:rsid w:val="00072611"/>
    <w:rsid w:val="00072710"/>
    <w:rsid w:val="00072B52"/>
    <w:rsid w:val="000730A7"/>
    <w:rsid w:val="00073246"/>
    <w:rsid w:val="00073FFD"/>
    <w:rsid w:val="00074622"/>
    <w:rsid w:val="00074A13"/>
    <w:rsid w:val="00075D80"/>
    <w:rsid w:val="00075DFF"/>
    <w:rsid w:val="000762D4"/>
    <w:rsid w:val="000766E9"/>
    <w:rsid w:val="00076CF5"/>
    <w:rsid w:val="00077447"/>
    <w:rsid w:val="00077666"/>
    <w:rsid w:val="00077A76"/>
    <w:rsid w:val="00077AAB"/>
    <w:rsid w:val="00077B92"/>
    <w:rsid w:val="00080A77"/>
    <w:rsid w:val="00080E6F"/>
    <w:rsid w:val="0008172E"/>
    <w:rsid w:val="00081DC4"/>
    <w:rsid w:val="00081F16"/>
    <w:rsid w:val="00081FB6"/>
    <w:rsid w:val="00083190"/>
    <w:rsid w:val="0008322F"/>
    <w:rsid w:val="00083312"/>
    <w:rsid w:val="000833BC"/>
    <w:rsid w:val="00083560"/>
    <w:rsid w:val="0008358C"/>
    <w:rsid w:val="00083922"/>
    <w:rsid w:val="0008393F"/>
    <w:rsid w:val="0008432E"/>
    <w:rsid w:val="00084A65"/>
    <w:rsid w:val="00084D5B"/>
    <w:rsid w:val="000852B4"/>
    <w:rsid w:val="00085ED2"/>
    <w:rsid w:val="0008602D"/>
    <w:rsid w:val="00087099"/>
    <w:rsid w:val="0008721F"/>
    <w:rsid w:val="0008724C"/>
    <w:rsid w:val="00090117"/>
    <w:rsid w:val="0009017F"/>
    <w:rsid w:val="00090315"/>
    <w:rsid w:val="00090A4F"/>
    <w:rsid w:val="00090CE3"/>
    <w:rsid w:val="00091550"/>
    <w:rsid w:val="000927E9"/>
    <w:rsid w:val="00092A29"/>
    <w:rsid w:val="00092D80"/>
    <w:rsid w:val="00093A31"/>
    <w:rsid w:val="00093E3A"/>
    <w:rsid w:val="00094158"/>
    <w:rsid w:val="000944C1"/>
    <w:rsid w:val="00094900"/>
    <w:rsid w:val="00094C3E"/>
    <w:rsid w:val="00094F09"/>
    <w:rsid w:val="00095193"/>
    <w:rsid w:val="00095312"/>
    <w:rsid w:val="000954F5"/>
    <w:rsid w:val="0009583B"/>
    <w:rsid w:val="00096DA0"/>
    <w:rsid w:val="00097111"/>
    <w:rsid w:val="00097846"/>
    <w:rsid w:val="00097DEF"/>
    <w:rsid w:val="000A1A54"/>
    <w:rsid w:val="000A22B0"/>
    <w:rsid w:val="000A246E"/>
    <w:rsid w:val="000A24D2"/>
    <w:rsid w:val="000A3114"/>
    <w:rsid w:val="000A404C"/>
    <w:rsid w:val="000A5CC3"/>
    <w:rsid w:val="000A60FA"/>
    <w:rsid w:val="000A6579"/>
    <w:rsid w:val="000A6719"/>
    <w:rsid w:val="000A6E5A"/>
    <w:rsid w:val="000A744E"/>
    <w:rsid w:val="000A74C7"/>
    <w:rsid w:val="000A7637"/>
    <w:rsid w:val="000A7D54"/>
    <w:rsid w:val="000B074D"/>
    <w:rsid w:val="000B0BB5"/>
    <w:rsid w:val="000B0DBE"/>
    <w:rsid w:val="000B0F30"/>
    <w:rsid w:val="000B1666"/>
    <w:rsid w:val="000B17CB"/>
    <w:rsid w:val="000B1811"/>
    <w:rsid w:val="000B1864"/>
    <w:rsid w:val="000B191E"/>
    <w:rsid w:val="000B1D6A"/>
    <w:rsid w:val="000B1D83"/>
    <w:rsid w:val="000B1EFF"/>
    <w:rsid w:val="000B2129"/>
    <w:rsid w:val="000B2822"/>
    <w:rsid w:val="000B2A68"/>
    <w:rsid w:val="000B31BE"/>
    <w:rsid w:val="000B3C62"/>
    <w:rsid w:val="000B3E4E"/>
    <w:rsid w:val="000B3E50"/>
    <w:rsid w:val="000B45F2"/>
    <w:rsid w:val="000B4C2F"/>
    <w:rsid w:val="000B539B"/>
    <w:rsid w:val="000B584D"/>
    <w:rsid w:val="000B5C9A"/>
    <w:rsid w:val="000B601B"/>
    <w:rsid w:val="000B639B"/>
    <w:rsid w:val="000B6828"/>
    <w:rsid w:val="000B76AD"/>
    <w:rsid w:val="000B793C"/>
    <w:rsid w:val="000B7CDE"/>
    <w:rsid w:val="000B7DE5"/>
    <w:rsid w:val="000C0016"/>
    <w:rsid w:val="000C033E"/>
    <w:rsid w:val="000C04D1"/>
    <w:rsid w:val="000C1217"/>
    <w:rsid w:val="000C1AF6"/>
    <w:rsid w:val="000C20BF"/>
    <w:rsid w:val="000C2476"/>
    <w:rsid w:val="000C2747"/>
    <w:rsid w:val="000C2B80"/>
    <w:rsid w:val="000C2BE5"/>
    <w:rsid w:val="000C2F13"/>
    <w:rsid w:val="000C2F8E"/>
    <w:rsid w:val="000C31AE"/>
    <w:rsid w:val="000C3F4F"/>
    <w:rsid w:val="000C44DA"/>
    <w:rsid w:val="000C45DE"/>
    <w:rsid w:val="000C46A6"/>
    <w:rsid w:val="000C4B3B"/>
    <w:rsid w:val="000C4E1F"/>
    <w:rsid w:val="000C4EBE"/>
    <w:rsid w:val="000C4F1E"/>
    <w:rsid w:val="000C50C9"/>
    <w:rsid w:val="000C5801"/>
    <w:rsid w:val="000C58A2"/>
    <w:rsid w:val="000C5AD5"/>
    <w:rsid w:val="000C61B3"/>
    <w:rsid w:val="000C62B0"/>
    <w:rsid w:val="000C6387"/>
    <w:rsid w:val="000C6E66"/>
    <w:rsid w:val="000C70CE"/>
    <w:rsid w:val="000C736C"/>
    <w:rsid w:val="000C7CAC"/>
    <w:rsid w:val="000C7D06"/>
    <w:rsid w:val="000D123A"/>
    <w:rsid w:val="000D1366"/>
    <w:rsid w:val="000D19F1"/>
    <w:rsid w:val="000D1ACC"/>
    <w:rsid w:val="000D1BE2"/>
    <w:rsid w:val="000D1DA1"/>
    <w:rsid w:val="000D1F7A"/>
    <w:rsid w:val="000D2F14"/>
    <w:rsid w:val="000D33F5"/>
    <w:rsid w:val="000D3876"/>
    <w:rsid w:val="000D3B51"/>
    <w:rsid w:val="000D3F3A"/>
    <w:rsid w:val="000D3F70"/>
    <w:rsid w:val="000D3FAA"/>
    <w:rsid w:val="000D4781"/>
    <w:rsid w:val="000D4880"/>
    <w:rsid w:val="000D48CD"/>
    <w:rsid w:val="000D52BD"/>
    <w:rsid w:val="000D576B"/>
    <w:rsid w:val="000D5940"/>
    <w:rsid w:val="000D5CE2"/>
    <w:rsid w:val="000D5D24"/>
    <w:rsid w:val="000D5D9A"/>
    <w:rsid w:val="000D6024"/>
    <w:rsid w:val="000D6507"/>
    <w:rsid w:val="000D6A7A"/>
    <w:rsid w:val="000D6FF9"/>
    <w:rsid w:val="000D7250"/>
    <w:rsid w:val="000D7448"/>
    <w:rsid w:val="000D75FF"/>
    <w:rsid w:val="000E00F5"/>
    <w:rsid w:val="000E0627"/>
    <w:rsid w:val="000E09BD"/>
    <w:rsid w:val="000E0B35"/>
    <w:rsid w:val="000E1A1C"/>
    <w:rsid w:val="000E1B81"/>
    <w:rsid w:val="000E1EFF"/>
    <w:rsid w:val="000E2227"/>
    <w:rsid w:val="000E2230"/>
    <w:rsid w:val="000E2496"/>
    <w:rsid w:val="000E29D9"/>
    <w:rsid w:val="000E35A7"/>
    <w:rsid w:val="000E3B86"/>
    <w:rsid w:val="000E3B87"/>
    <w:rsid w:val="000E3E75"/>
    <w:rsid w:val="000E4027"/>
    <w:rsid w:val="000E420E"/>
    <w:rsid w:val="000E4EEF"/>
    <w:rsid w:val="000E5068"/>
    <w:rsid w:val="000E572D"/>
    <w:rsid w:val="000E5D56"/>
    <w:rsid w:val="000E6422"/>
    <w:rsid w:val="000E680C"/>
    <w:rsid w:val="000E6991"/>
    <w:rsid w:val="000E731B"/>
    <w:rsid w:val="000E748D"/>
    <w:rsid w:val="000E74FE"/>
    <w:rsid w:val="000E7A58"/>
    <w:rsid w:val="000E7B22"/>
    <w:rsid w:val="000F00B1"/>
    <w:rsid w:val="000F05F6"/>
    <w:rsid w:val="000F071A"/>
    <w:rsid w:val="000F092F"/>
    <w:rsid w:val="000F09FB"/>
    <w:rsid w:val="000F11B7"/>
    <w:rsid w:val="000F12D9"/>
    <w:rsid w:val="000F1BE2"/>
    <w:rsid w:val="000F2979"/>
    <w:rsid w:val="000F2AFA"/>
    <w:rsid w:val="000F2C06"/>
    <w:rsid w:val="000F2DCE"/>
    <w:rsid w:val="000F3057"/>
    <w:rsid w:val="000F3672"/>
    <w:rsid w:val="000F3724"/>
    <w:rsid w:val="000F38AE"/>
    <w:rsid w:val="000F3A79"/>
    <w:rsid w:val="000F3D86"/>
    <w:rsid w:val="000F3E7C"/>
    <w:rsid w:val="000F3EA3"/>
    <w:rsid w:val="000F40B4"/>
    <w:rsid w:val="000F4820"/>
    <w:rsid w:val="000F5CF4"/>
    <w:rsid w:val="000F5FE8"/>
    <w:rsid w:val="000F72A0"/>
    <w:rsid w:val="000F78CE"/>
    <w:rsid w:val="000F7E3C"/>
    <w:rsid w:val="001004B2"/>
    <w:rsid w:val="0010092B"/>
    <w:rsid w:val="00100977"/>
    <w:rsid w:val="001009A6"/>
    <w:rsid w:val="001011AE"/>
    <w:rsid w:val="001011B9"/>
    <w:rsid w:val="00101CB4"/>
    <w:rsid w:val="00101E03"/>
    <w:rsid w:val="001022D6"/>
    <w:rsid w:val="001022EF"/>
    <w:rsid w:val="00102349"/>
    <w:rsid w:val="001027C3"/>
    <w:rsid w:val="00102817"/>
    <w:rsid w:val="001029E3"/>
    <w:rsid w:val="00102B8F"/>
    <w:rsid w:val="00103020"/>
    <w:rsid w:val="0010302F"/>
    <w:rsid w:val="001030A2"/>
    <w:rsid w:val="00103599"/>
    <w:rsid w:val="001038F6"/>
    <w:rsid w:val="001039B7"/>
    <w:rsid w:val="00103C05"/>
    <w:rsid w:val="00104124"/>
    <w:rsid w:val="0010427A"/>
    <w:rsid w:val="001045E1"/>
    <w:rsid w:val="001046CE"/>
    <w:rsid w:val="001054B8"/>
    <w:rsid w:val="00105607"/>
    <w:rsid w:val="00105A43"/>
    <w:rsid w:val="00106202"/>
    <w:rsid w:val="00106699"/>
    <w:rsid w:val="00106B74"/>
    <w:rsid w:val="00107179"/>
    <w:rsid w:val="001077A0"/>
    <w:rsid w:val="001077FD"/>
    <w:rsid w:val="00107B81"/>
    <w:rsid w:val="00107DC9"/>
    <w:rsid w:val="001114BB"/>
    <w:rsid w:val="00111BC3"/>
    <w:rsid w:val="00112200"/>
    <w:rsid w:val="001129A3"/>
    <w:rsid w:val="00112B49"/>
    <w:rsid w:val="00113329"/>
    <w:rsid w:val="001137F9"/>
    <w:rsid w:val="00113A73"/>
    <w:rsid w:val="001140D9"/>
    <w:rsid w:val="0011431A"/>
    <w:rsid w:val="0011443C"/>
    <w:rsid w:val="00114ABE"/>
    <w:rsid w:val="00114B24"/>
    <w:rsid w:val="00114CB3"/>
    <w:rsid w:val="00114E04"/>
    <w:rsid w:val="00115EDD"/>
    <w:rsid w:val="001160CB"/>
    <w:rsid w:val="00116223"/>
    <w:rsid w:val="00117556"/>
    <w:rsid w:val="001175BF"/>
    <w:rsid w:val="00117985"/>
    <w:rsid w:val="00117AAC"/>
    <w:rsid w:val="0012039C"/>
    <w:rsid w:val="001208FB"/>
    <w:rsid w:val="00120A51"/>
    <w:rsid w:val="00120BC4"/>
    <w:rsid w:val="00120FFD"/>
    <w:rsid w:val="001218C6"/>
    <w:rsid w:val="001221EE"/>
    <w:rsid w:val="0012226D"/>
    <w:rsid w:val="0012232F"/>
    <w:rsid w:val="00122893"/>
    <w:rsid w:val="00122AE8"/>
    <w:rsid w:val="00122F4C"/>
    <w:rsid w:val="00123055"/>
    <w:rsid w:val="001231C5"/>
    <w:rsid w:val="001233EE"/>
    <w:rsid w:val="0012355F"/>
    <w:rsid w:val="00123629"/>
    <w:rsid w:val="00123660"/>
    <w:rsid w:val="00123A17"/>
    <w:rsid w:val="00123AEF"/>
    <w:rsid w:val="00123E83"/>
    <w:rsid w:val="0012402B"/>
    <w:rsid w:val="00124755"/>
    <w:rsid w:val="0012608E"/>
    <w:rsid w:val="001262E9"/>
    <w:rsid w:val="00126619"/>
    <w:rsid w:val="00126828"/>
    <w:rsid w:val="00126830"/>
    <w:rsid w:val="00126925"/>
    <w:rsid w:val="00126C47"/>
    <w:rsid w:val="00126CEB"/>
    <w:rsid w:val="001270AD"/>
    <w:rsid w:val="00127A22"/>
    <w:rsid w:val="00127C9D"/>
    <w:rsid w:val="001301F2"/>
    <w:rsid w:val="001303E9"/>
    <w:rsid w:val="00130BAE"/>
    <w:rsid w:val="00130C61"/>
    <w:rsid w:val="00131299"/>
    <w:rsid w:val="001313F7"/>
    <w:rsid w:val="0013169C"/>
    <w:rsid w:val="001316FD"/>
    <w:rsid w:val="00131C8D"/>
    <w:rsid w:val="001320A1"/>
    <w:rsid w:val="001329E0"/>
    <w:rsid w:val="00132DCA"/>
    <w:rsid w:val="00132E64"/>
    <w:rsid w:val="0013310F"/>
    <w:rsid w:val="001334AD"/>
    <w:rsid w:val="001338AE"/>
    <w:rsid w:val="00133B3A"/>
    <w:rsid w:val="00133B67"/>
    <w:rsid w:val="00134600"/>
    <w:rsid w:val="00134A61"/>
    <w:rsid w:val="00134E8F"/>
    <w:rsid w:val="001351AC"/>
    <w:rsid w:val="001353DB"/>
    <w:rsid w:val="00135C2F"/>
    <w:rsid w:val="00135CAC"/>
    <w:rsid w:val="0013654A"/>
    <w:rsid w:val="001365D3"/>
    <w:rsid w:val="0013664D"/>
    <w:rsid w:val="001366A3"/>
    <w:rsid w:val="00136702"/>
    <w:rsid w:val="0013689D"/>
    <w:rsid w:val="00136A02"/>
    <w:rsid w:val="00136ACF"/>
    <w:rsid w:val="00136BD2"/>
    <w:rsid w:val="0013742E"/>
    <w:rsid w:val="00137FED"/>
    <w:rsid w:val="00140C2A"/>
    <w:rsid w:val="00140D49"/>
    <w:rsid w:val="001410DC"/>
    <w:rsid w:val="001419C2"/>
    <w:rsid w:val="00141F7B"/>
    <w:rsid w:val="0014260D"/>
    <w:rsid w:val="00142D50"/>
    <w:rsid w:val="0014382C"/>
    <w:rsid w:val="001439C9"/>
    <w:rsid w:val="00143F9B"/>
    <w:rsid w:val="0014483F"/>
    <w:rsid w:val="00144BC7"/>
    <w:rsid w:val="00144FDA"/>
    <w:rsid w:val="0014536F"/>
    <w:rsid w:val="001453C6"/>
    <w:rsid w:val="00145472"/>
    <w:rsid w:val="0014561F"/>
    <w:rsid w:val="00145A37"/>
    <w:rsid w:val="00145F7B"/>
    <w:rsid w:val="00145FC2"/>
    <w:rsid w:val="0014672E"/>
    <w:rsid w:val="00146D1C"/>
    <w:rsid w:val="00146D7A"/>
    <w:rsid w:val="00147988"/>
    <w:rsid w:val="00147A04"/>
    <w:rsid w:val="00147BB4"/>
    <w:rsid w:val="00147F69"/>
    <w:rsid w:val="00150CA3"/>
    <w:rsid w:val="00150E2C"/>
    <w:rsid w:val="00151238"/>
    <w:rsid w:val="0015162C"/>
    <w:rsid w:val="00151F88"/>
    <w:rsid w:val="0015213B"/>
    <w:rsid w:val="00152E69"/>
    <w:rsid w:val="00152F48"/>
    <w:rsid w:val="001537F1"/>
    <w:rsid w:val="00153901"/>
    <w:rsid w:val="001544D4"/>
    <w:rsid w:val="00154884"/>
    <w:rsid w:val="00154A23"/>
    <w:rsid w:val="00154BC4"/>
    <w:rsid w:val="00155035"/>
    <w:rsid w:val="001551B7"/>
    <w:rsid w:val="001551CE"/>
    <w:rsid w:val="0015578B"/>
    <w:rsid w:val="00155983"/>
    <w:rsid w:val="00155DB7"/>
    <w:rsid w:val="00156019"/>
    <w:rsid w:val="00156051"/>
    <w:rsid w:val="0015651F"/>
    <w:rsid w:val="0015677E"/>
    <w:rsid w:val="001570FC"/>
    <w:rsid w:val="0015715B"/>
    <w:rsid w:val="0015725B"/>
    <w:rsid w:val="001573C7"/>
    <w:rsid w:val="00157A68"/>
    <w:rsid w:val="00160443"/>
    <w:rsid w:val="00160864"/>
    <w:rsid w:val="001614F8"/>
    <w:rsid w:val="001619E1"/>
    <w:rsid w:val="00161BC0"/>
    <w:rsid w:val="00161BDB"/>
    <w:rsid w:val="00162151"/>
    <w:rsid w:val="001624ED"/>
    <w:rsid w:val="00162845"/>
    <w:rsid w:val="00162A18"/>
    <w:rsid w:val="00162A53"/>
    <w:rsid w:val="00162AD6"/>
    <w:rsid w:val="001631BB"/>
    <w:rsid w:val="00163767"/>
    <w:rsid w:val="00163E56"/>
    <w:rsid w:val="0016419C"/>
    <w:rsid w:val="0016419D"/>
    <w:rsid w:val="00164538"/>
    <w:rsid w:val="001645AF"/>
    <w:rsid w:val="001646EE"/>
    <w:rsid w:val="00165563"/>
    <w:rsid w:val="00165EB6"/>
    <w:rsid w:val="00166F32"/>
    <w:rsid w:val="00167329"/>
    <w:rsid w:val="0016778A"/>
    <w:rsid w:val="001678EE"/>
    <w:rsid w:val="00167A44"/>
    <w:rsid w:val="00170DF7"/>
    <w:rsid w:val="001714E5"/>
    <w:rsid w:val="00172140"/>
    <w:rsid w:val="001722B9"/>
    <w:rsid w:val="001726F2"/>
    <w:rsid w:val="00172746"/>
    <w:rsid w:val="001735CE"/>
    <w:rsid w:val="00173FA8"/>
    <w:rsid w:val="0017458C"/>
    <w:rsid w:val="00174703"/>
    <w:rsid w:val="0017488B"/>
    <w:rsid w:val="00174A5F"/>
    <w:rsid w:val="00175052"/>
    <w:rsid w:val="0017581B"/>
    <w:rsid w:val="00176208"/>
    <w:rsid w:val="001803F5"/>
    <w:rsid w:val="00180867"/>
    <w:rsid w:val="001809B3"/>
    <w:rsid w:val="00180BCB"/>
    <w:rsid w:val="00180BFA"/>
    <w:rsid w:val="00180E97"/>
    <w:rsid w:val="00181118"/>
    <w:rsid w:val="0018111E"/>
    <w:rsid w:val="001814B9"/>
    <w:rsid w:val="00181583"/>
    <w:rsid w:val="001816D0"/>
    <w:rsid w:val="00181A31"/>
    <w:rsid w:val="00181D7D"/>
    <w:rsid w:val="001823D6"/>
    <w:rsid w:val="00182933"/>
    <w:rsid w:val="001829BD"/>
    <w:rsid w:val="00182E87"/>
    <w:rsid w:val="00182EE4"/>
    <w:rsid w:val="001835F8"/>
    <w:rsid w:val="00183808"/>
    <w:rsid w:val="0018381F"/>
    <w:rsid w:val="001838AA"/>
    <w:rsid w:val="0018417C"/>
    <w:rsid w:val="0018492B"/>
    <w:rsid w:val="00184C0F"/>
    <w:rsid w:val="00184E0A"/>
    <w:rsid w:val="00185018"/>
    <w:rsid w:val="00185292"/>
    <w:rsid w:val="00185431"/>
    <w:rsid w:val="00185857"/>
    <w:rsid w:val="001858B3"/>
    <w:rsid w:val="00185EA4"/>
    <w:rsid w:val="00185F4F"/>
    <w:rsid w:val="001860AD"/>
    <w:rsid w:val="0018634C"/>
    <w:rsid w:val="001865B0"/>
    <w:rsid w:val="00186B2F"/>
    <w:rsid w:val="00187410"/>
    <w:rsid w:val="001874AE"/>
    <w:rsid w:val="00187A47"/>
    <w:rsid w:val="00187B26"/>
    <w:rsid w:val="00187CF9"/>
    <w:rsid w:val="00187F6D"/>
    <w:rsid w:val="0019017F"/>
    <w:rsid w:val="0019022D"/>
    <w:rsid w:val="001905C7"/>
    <w:rsid w:val="001906E9"/>
    <w:rsid w:val="00190A3A"/>
    <w:rsid w:val="001911B3"/>
    <w:rsid w:val="0019121A"/>
    <w:rsid w:val="001915C8"/>
    <w:rsid w:val="0019173D"/>
    <w:rsid w:val="00191868"/>
    <w:rsid w:val="00191EC4"/>
    <w:rsid w:val="00192596"/>
    <w:rsid w:val="00192979"/>
    <w:rsid w:val="001929AB"/>
    <w:rsid w:val="00192B29"/>
    <w:rsid w:val="00192D6A"/>
    <w:rsid w:val="001936D2"/>
    <w:rsid w:val="0019395C"/>
    <w:rsid w:val="00193A83"/>
    <w:rsid w:val="00193F0E"/>
    <w:rsid w:val="001940CA"/>
    <w:rsid w:val="001946E4"/>
    <w:rsid w:val="00194A7A"/>
    <w:rsid w:val="001952B3"/>
    <w:rsid w:val="001952F1"/>
    <w:rsid w:val="00195476"/>
    <w:rsid w:val="001959DA"/>
    <w:rsid w:val="00195B67"/>
    <w:rsid w:val="001961AF"/>
    <w:rsid w:val="001962ED"/>
    <w:rsid w:val="0019638B"/>
    <w:rsid w:val="0019688B"/>
    <w:rsid w:val="001968F0"/>
    <w:rsid w:val="00196A0E"/>
    <w:rsid w:val="00196AE2"/>
    <w:rsid w:val="00196E1E"/>
    <w:rsid w:val="00196E76"/>
    <w:rsid w:val="00197263"/>
    <w:rsid w:val="001978E1"/>
    <w:rsid w:val="00197C3A"/>
    <w:rsid w:val="00197C43"/>
    <w:rsid w:val="00197DEB"/>
    <w:rsid w:val="001A0484"/>
    <w:rsid w:val="001A04BF"/>
    <w:rsid w:val="001A08FF"/>
    <w:rsid w:val="001A0A88"/>
    <w:rsid w:val="001A0A9D"/>
    <w:rsid w:val="001A0ED8"/>
    <w:rsid w:val="001A0F34"/>
    <w:rsid w:val="001A12C2"/>
    <w:rsid w:val="001A167F"/>
    <w:rsid w:val="001A1C53"/>
    <w:rsid w:val="001A1E18"/>
    <w:rsid w:val="001A2370"/>
    <w:rsid w:val="001A29AE"/>
    <w:rsid w:val="001A325C"/>
    <w:rsid w:val="001A3A48"/>
    <w:rsid w:val="001A3CAF"/>
    <w:rsid w:val="001A3E40"/>
    <w:rsid w:val="001A47B5"/>
    <w:rsid w:val="001A4B43"/>
    <w:rsid w:val="001A56B7"/>
    <w:rsid w:val="001A57A5"/>
    <w:rsid w:val="001A59FB"/>
    <w:rsid w:val="001A65DA"/>
    <w:rsid w:val="001A6707"/>
    <w:rsid w:val="001A69C5"/>
    <w:rsid w:val="001A6D54"/>
    <w:rsid w:val="001A71B2"/>
    <w:rsid w:val="001A7244"/>
    <w:rsid w:val="001A75CF"/>
    <w:rsid w:val="001A76FA"/>
    <w:rsid w:val="001A7BC2"/>
    <w:rsid w:val="001A7FE0"/>
    <w:rsid w:val="001B08ED"/>
    <w:rsid w:val="001B0ECF"/>
    <w:rsid w:val="001B1738"/>
    <w:rsid w:val="001B1C7F"/>
    <w:rsid w:val="001B1E61"/>
    <w:rsid w:val="001B2418"/>
    <w:rsid w:val="001B2C8B"/>
    <w:rsid w:val="001B3C63"/>
    <w:rsid w:val="001B4087"/>
    <w:rsid w:val="001B41C1"/>
    <w:rsid w:val="001B4249"/>
    <w:rsid w:val="001B4523"/>
    <w:rsid w:val="001B5A94"/>
    <w:rsid w:val="001B5CE5"/>
    <w:rsid w:val="001B6074"/>
    <w:rsid w:val="001B6197"/>
    <w:rsid w:val="001B61BE"/>
    <w:rsid w:val="001B6833"/>
    <w:rsid w:val="001B6A39"/>
    <w:rsid w:val="001B6E2C"/>
    <w:rsid w:val="001B7211"/>
    <w:rsid w:val="001B76D7"/>
    <w:rsid w:val="001B771F"/>
    <w:rsid w:val="001B7A67"/>
    <w:rsid w:val="001B7C0A"/>
    <w:rsid w:val="001C057D"/>
    <w:rsid w:val="001C0829"/>
    <w:rsid w:val="001C13DC"/>
    <w:rsid w:val="001C14E0"/>
    <w:rsid w:val="001C167A"/>
    <w:rsid w:val="001C1727"/>
    <w:rsid w:val="001C1BA1"/>
    <w:rsid w:val="001C1CB7"/>
    <w:rsid w:val="001C1D70"/>
    <w:rsid w:val="001C2003"/>
    <w:rsid w:val="001C2104"/>
    <w:rsid w:val="001C228E"/>
    <w:rsid w:val="001C23F6"/>
    <w:rsid w:val="001C26B1"/>
    <w:rsid w:val="001C3990"/>
    <w:rsid w:val="001C3EFA"/>
    <w:rsid w:val="001C420E"/>
    <w:rsid w:val="001C4737"/>
    <w:rsid w:val="001C4822"/>
    <w:rsid w:val="001C4FEA"/>
    <w:rsid w:val="001C525C"/>
    <w:rsid w:val="001C53A4"/>
    <w:rsid w:val="001C546B"/>
    <w:rsid w:val="001C596D"/>
    <w:rsid w:val="001C5B55"/>
    <w:rsid w:val="001C5F22"/>
    <w:rsid w:val="001C62B9"/>
    <w:rsid w:val="001C6703"/>
    <w:rsid w:val="001C6827"/>
    <w:rsid w:val="001C6CA5"/>
    <w:rsid w:val="001C6F73"/>
    <w:rsid w:val="001C7063"/>
    <w:rsid w:val="001C7D2C"/>
    <w:rsid w:val="001D0168"/>
    <w:rsid w:val="001D03AB"/>
    <w:rsid w:val="001D06EE"/>
    <w:rsid w:val="001D0BE9"/>
    <w:rsid w:val="001D0C81"/>
    <w:rsid w:val="001D1435"/>
    <w:rsid w:val="001D1DD7"/>
    <w:rsid w:val="001D25CD"/>
    <w:rsid w:val="001D25F9"/>
    <w:rsid w:val="001D36DA"/>
    <w:rsid w:val="001D3A38"/>
    <w:rsid w:val="001D423B"/>
    <w:rsid w:val="001D484C"/>
    <w:rsid w:val="001D48AF"/>
    <w:rsid w:val="001D4C0F"/>
    <w:rsid w:val="001D52C3"/>
    <w:rsid w:val="001D5470"/>
    <w:rsid w:val="001D5566"/>
    <w:rsid w:val="001D5609"/>
    <w:rsid w:val="001D5893"/>
    <w:rsid w:val="001D5D2A"/>
    <w:rsid w:val="001D60FE"/>
    <w:rsid w:val="001D61CF"/>
    <w:rsid w:val="001D66A2"/>
    <w:rsid w:val="001D6862"/>
    <w:rsid w:val="001D68A1"/>
    <w:rsid w:val="001D733B"/>
    <w:rsid w:val="001D74B6"/>
    <w:rsid w:val="001D7A1B"/>
    <w:rsid w:val="001E0125"/>
    <w:rsid w:val="001E0652"/>
    <w:rsid w:val="001E0809"/>
    <w:rsid w:val="001E11BD"/>
    <w:rsid w:val="001E1281"/>
    <w:rsid w:val="001E1801"/>
    <w:rsid w:val="001E1900"/>
    <w:rsid w:val="001E1CFD"/>
    <w:rsid w:val="001E317D"/>
    <w:rsid w:val="001E317E"/>
    <w:rsid w:val="001E36C0"/>
    <w:rsid w:val="001E3D59"/>
    <w:rsid w:val="001E3DA3"/>
    <w:rsid w:val="001E44AA"/>
    <w:rsid w:val="001E49EF"/>
    <w:rsid w:val="001E5E5E"/>
    <w:rsid w:val="001E6301"/>
    <w:rsid w:val="001E646B"/>
    <w:rsid w:val="001E7428"/>
    <w:rsid w:val="001E7BD9"/>
    <w:rsid w:val="001E7D1F"/>
    <w:rsid w:val="001E7E18"/>
    <w:rsid w:val="001F04EB"/>
    <w:rsid w:val="001F09D6"/>
    <w:rsid w:val="001F0AA2"/>
    <w:rsid w:val="001F0B77"/>
    <w:rsid w:val="001F0F46"/>
    <w:rsid w:val="001F191D"/>
    <w:rsid w:val="001F1968"/>
    <w:rsid w:val="001F1AAA"/>
    <w:rsid w:val="001F1B77"/>
    <w:rsid w:val="001F1CC4"/>
    <w:rsid w:val="001F1D11"/>
    <w:rsid w:val="001F22FF"/>
    <w:rsid w:val="001F2438"/>
    <w:rsid w:val="001F253C"/>
    <w:rsid w:val="001F26F8"/>
    <w:rsid w:val="001F26FF"/>
    <w:rsid w:val="001F311F"/>
    <w:rsid w:val="001F33D4"/>
    <w:rsid w:val="001F38A3"/>
    <w:rsid w:val="001F3AF3"/>
    <w:rsid w:val="001F3D5B"/>
    <w:rsid w:val="001F40C2"/>
    <w:rsid w:val="001F418A"/>
    <w:rsid w:val="001F428E"/>
    <w:rsid w:val="001F449B"/>
    <w:rsid w:val="001F4F8B"/>
    <w:rsid w:val="001F5467"/>
    <w:rsid w:val="001F5808"/>
    <w:rsid w:val="001F594E"/>
    <w:rsid w:val="001F5D2A"/>
    <w:rsid w:val="001F5E0B"/>
    <w:rsid w:val="001F6026"/>
    <w:rsid w:val="001F6080"/>
    <w:rsid w:val="001F61A8"/>
    <w:rsid w:val="001F62C7"/>
    <w:rsid w:val="001F683D"/>
    <w:rsid w:val="001F6BD7"/>
    <w:rsid w:val="001F6F6C"/>
    <w:rsid w:val="001F7024"/>
    <w:rsid w:val="002004DF"/>
    <w:rsid w:val="002007AF"/>
    <w:rsid w:val="002009F3"/>
    <w:rsid w:val="00200B0B"/>
    <w:rsid w:val="00200E1E"/>
    <w:rsid w:val="00200E59"/>
    <w:rsid w:val="00201642"/>
    <w:rsid w:val="0020186E"/>
    <w:rsid w:val="00201B41"/>
    <w:rsid w:val="002020C0"/>
    <w:rsid w:val="002028AB"/>
    <w:rsid w:val="00202A01"/>
    <w:rsid w:val="00202B95"/>
    <w:rsid w:val="00202C44"/>
    <w:rsid w:val="00202DBD"/>
    <w:rsid w:val="00203585"/>
    <w:rsid w:val="00203599"/>
    <w:rsid w:val="002039F2"/>
    <w:rsid w:val="00204176"/>
    <w:rsid w:val="00204464"/>
    <w:rsid w:val="00204B5A"/>
    <w:rsid w:val="00204F5D"/>
    <w:rsid w:val="0020509D"/>
    <w:rsid w:val="0020559D"/>
    <w:rsid w:val="00205A42"/>
    <w:rsid w:val="00205E1D"/>
    <w:rsid w:val="002060AC"/>
    <w:rsid w:val="0020623C"/>
    <w:rsid w:val="002062A3"/>
    <w:rsid w:val="00206348"/>
    <w:rsid w:val="00206A57"/>
    <w:rsid w:val="00206A6E"/>
    <w:rsid w:val="00206D16"/>
    <w:rsid w:val="00206D32"/>
    <w:rsid w:val="00206EE7"/>
    <w:rsid w:val="002073AF"/>
    <w:rsid w:val="0020761B"/>
    <w:rsid w:val="00210087"/>
    <w:rsid w:val="00210249"/>
    <w:rsid w:val="00210447"/>
    <w:rsid w:val="002104D0"/>
    <w:rsid w:val="00210682"/>
    <w:rsid w:val="00210B4F"/>
    <w:rsid w:val="00210BD4"/>
    <w:rsid w:val="002115DC"/>
    <w:rsid w:val="002115FF"/>
    <w:rsid w:val="00211AFE"/>
    <w:rsid w:val="00212505"/>
    <w:rsid w:val="00212687"/>
    <w:rsid w:val="00212D7B"/>
    <w:rsid w:val="002135B0"/>
    <w:rsid w:val="002135C1"/>
    <w:rsid w:val="00213A76"/>
    <w:rsid w:val="00213AA4"/>
    <w:rsid w:val="00213B5E"/>
    <w:rsid w:val="00213C0A"/>
    <w:rsid w:val="00214B12"/>
    <w:rsid w:val="00215ACF"/>
    <w:rsid w:val="0021604A"/>
    <w:rsid w:val="00216264"/>
    <w:rsid w:val="00216578"/>
    <w:rsid w:val="00216C84"/>
    <w:rsid w:val="002178AE"/>
    <w:rsid w:val="00217B14"/>
    <w:rsid w:val="00217BA7"/>
    <w:rsid w:val="00217BAB"/>
    <w:rsid w:val="00217D5E"/>
    <w:rsid w:val="002201D9"/>
    <w:rsid w:val="00220499"/>
    <w:rsid w:val="0022058B"/>
    <w:rsid w:val="00220E6C"/>
    <w:rsid w:val="002210AF"/>
    <w:rsid w:val="00221E85"/>
    <w:rsid w:val="00221ED2"/>
    <w:rsid w:val="002221CE"/>
    <w:rsid w:val="0022250D"/>
    <w:rsid w:val="00222B6F"/>
    <w:rsid w:val="00222E6C"/>
    <w:rsid w:val="002233A0"/>
    <w:rsid w:val="00223898"/>
    <w:rsid w:val="00223B9A"/>
    <w:rsid w:val="00223D9B"/>
    <w:rsid w:val="00223EDA"/>
    <w:rsid w:val="002242DA"/>
    <w:rsid w:val="002243A4"/>
    <w:rsid w:val="00224415"/>
    <w:rsid w:val="00224665"/>
    <w:rsid w:val="0022498F"/>
    <w:rsid w:val="00225897"/>
    <w:rsid w:val="00225F0D"/>
    <w:rsid w:val="0022615D"/>
    <w:rsid w:val="00226300"/>
    <w:rsid w:val="00226916"/>
    <w:rsid w:val="0023036E"/>
    <w:rsid w:val="00230A4A"/>
    <w:rsid w:val="00231BB4"/>
    <w:rsid w:val="0023207B"/>
    <w:rsid w:val="00232F58"/>
    <w:rsid w:val="00232FB0"/>
    <w:rsid w:val="0023349E"/>
    <w:rsid w:val="002347D5"/>
    <w:rsid w:val="00234936"/>
    <w:rsid w:val="00234E2C"/>
    <w:rsid w:val="00234E3D"/>
    <w:rsid w:val="00235016"/>
    <w:rsid w:val="00235077"/>
    <w:rsid w:val="002353DF"/>
    <w:rsid w:val="002357B6"/>
    <w:rsid w:val="00235897"/>
    <w:rsid w:val="002358CE"/>
    <w:rsid w:val="00235B52"/>
    <w:rsid w:val="00235C73"/>
    <w:rsid w:val="00236593"/>
    <w:rsid w:val="00236D95"/>
    <w:rsid w:val="00236E4F"/>
    <w:rsid w:val="002371DC"/>
    <w:rsid w:val="002375A3"/>
    <w:rsid w:val="002378E0"/>
    <w:rsid w:val="002378FC"/>
    <w:rsid w:val="00237B1F"/>
    <w:rsid w:val="00237E44"/>
    <w:rsid w:val="00237EE5"/>
    <w:rsid w:val="0024054F"/>
    <w:rsid w:val="00240A01"/>
    <w:rsid w:val="00240D02"/>
    <w:rsid w:val="00240EEA"/>
    <w:rsid w:val="002411DF"/>
    <w:rsid w:val="00241993"/>
    <w:rsid w:val="00241B0E"/>
    <w:rsid w:val="00241DDD"/>
    <w:rsid w:val="00242B98"/>
    <w:rsid w:val="00242FC7"/>
    <w:rsid w:val="00243BA6"/>
    <w:rsid w:val="00243C1C"/>
    <w:rsid w:val="00243CDB"/>
    <w:rsid w:val="00243E75"/>
    <w:rsid w:val="0024427C"/>
    <w:rsid w:val="00244A70"/>
    <w:rsid w:val="00244ADE"/>
    <w:rsid w:val="00244B14"/>
    <w:rsid w:val="00244E72"/>
    <w:rsid w:val="00245137"/>
    <w:rsid w:val="00245D90"/>
    <w:rsid w:val="00246045"/>
    <w:rsid w:val="00246D1C"/>
    <w:rsid w:val="00246D4C"/>
    <w:rsid w:val="00247361"/>
    <w:rsid w:val="002475B1"/>
    <w:rsid w:val="00247DE1"/>
    <w:rsid w:val="00250297"/>
    <w:rsid w:val="00250501"/>
    <w:rsid w:val="00250CF9"/>
    <w:rsid w:val="0025159A"/>
    <w:rsid w:val="002515A4"/>
    <w:rsid w:val="002517CC"/>
    <w:rsid w:val="00253011"/>
    <w:rsid w:val="00253267"/>
    <w:rsid w:val="00253422"/>
    <w:rsid w:val="00253854"/>
    <w:rsid w:val="002538F0"/>
    <w:rsid w:val="00253A64"/>
    <w:rsid w:val="00253AA2"/>
    <w:rsid w:val="00253F43"/>
    <w:rsid w:val="00254382"/>
    <w:rsid w:val="002548FA"/>
    <w:rsid w:val="00254C24"/>
    <w:rsid w:val="002553E9"/>
    <w:rsid w:val="0025728B"/>
    <w:rsid w:val="002573D6"/>
    <w:rsid w:val="00257495"/>
    <w:rsid w:val="00257A7D"/>
    <w:rsid w:val="00260397"/>
    <w:rsid w:val="00260642"/>
    <w:rsid w:val="00260DB0"/>
    <w:rsid w:val="0026125A"/>
    <w:rsid w:val="00261797"/>
    <w:rsid w:val="00261E0F"/>
    <w:rsid w:val="002621BC"/>
    <w:rsid w:val="0026244C"/>
    <w:rsid w:val="002625B9"/>
    <w:rsid w:val="00262D3E"/>
    <w:rsid w:val="00262D60"/>
    <w:rsid w:val="0026325E"/>
    <w:rsid w:val="0026356F"/>
    <w:rsid w:val="002638EC"/>
    <w:rsid w:val="002638F5"/>
    <w:rsid w:val="00263918"/>
    <w:rsid w:val="00263A4B"/>
    <w:rsid w:val="00263CFB"/>
    <w:rsid w:val="002642EB"/>
    <w:rsid w:val="002642FF"/>
    <w:rsid w:val="00264476"/>
    <w:rsid w:val="002644BF"/>
    <w:rsid w:val="00264944"/>
    <w:rsid w:val="00264A1C"/>
    <w:rsid w:val="00264ABD"/>
    <w:rsid w:val="00264CD5"/>
    <w:rsid w:val="002650C7"/>
    <w:rsid w:val="00265724"/>
    <w:rsid w:val="00265F88"/>
    <w:rsid w:val="00266408"/>
    <w:rsid w:val="002666BE"/>
    <w:rsid w:val="00267051"/>
    <w:rsid w:val="00267705"/>
    <w:rsid w:val="00267E84"/>
    <w:rsid w:val="002703D7"/>
    <w:rsid w:val="0027063C"/>
    <w:rsid w:val="00270EBE"/>
    <w:rsid w:val="00270F3A"/>
    <w:rsid w:val="0027138A"/>
    <w:rsid w:val="00271A29"/>
    <w:rsid w:val="00271A3F"/>
    <w:rsid w:val="00271FB8"/>
    <w:rsid w:val="00272549"/>
    <w:rsid w:val="00272A25"/>
    <w:rsid w:val="00272CBE"/>
    <w:rsid w:val="00272D96"/>
    <w:rsid w:val="002730F3"/>
    <w:rsid w:val="002740D2"/>
    <w:rsid w:val="002743B8"/>
    <w:rsid w:val="002745B9"/>
    <w:rsid w:val="002746B5"/>
    <w:rsid w:val="00274EBE"/>
    <w:rsid w:val="00274F0D"/>
    <w:rsid w:val="00275500"/>
    <w:rsid w:val="002755C3"/>
    <w:rsid w:val="002755DA"/>
    <w:rsid w:val="00275A35"/>
    <w:rsid w:val="00275CF0"/>
    <w:rsid w:val="002765CD"/>
    <w:rsid w:val="00276CFF"/>
    <w:rsid w:val="00276D40"/>
    <w:rsid w:val="00276FF7"/>
    <w:rsid w:val="00277181"/>
    <w:rsid w:val="00277B6A"/>
    <w:rsid w:val="00277F99"/>
    <w:rsid w:val="00280164"/>
    <w:rsid w:val="0028044D"/>
    <w:rsid w:val="00280595"/>
    <w:rsid w:val="00280B43"/>
    <w:rsid w:val="00280DFC"/>
    <w:rsid w:val="00281364"/>
    <w:rsid w:val="00281595"/>
    <w:rsid w:val="0028189E"/>
    <w:rsid w:val="00281B9F"/>
    <w:rsid w:val="00281C8D"/>
    <w:rsid w:val="00282432"/>
    <w:rsid w:val="002824E8"/>
    <w:rsid w:val="00283A97"/>
    <w:rsid w:val="00283C63"/>
    <w:rsid w:val="002846A1"/>
    <w:rsid w:val="00284809"/>
    <w:rsid w:val="00284CCA"/>
    <w:rsid w:val="00284D38"/>
    <w:rsid w:val="00285034"/>
    <w:rsid w:val="00285149"/>
    <w:rsid w:val="0028642F"/>
    <w:rsid w:val="00286F19"/>
    <w:rsid w:val="00286F46"/>
    <w:rsid w:val="002873C7"/>
    <w:rsid w:val="00290003"/>
    <w:rsid w:val="00290807"/>
    <w:rsid w:val="0029129B"/>
    <w:rsid w:val="002915CB"/>
    <w:rsid w:val="0029185F"/>
    <w:rsid w:val="00291CB4"/>
    <w:rsid w:val="00291D8E"/>
    <w:rsid w:val="00291E05"/>
    <w:rsid w:val="00292894"/>
    <w:rsid w:val="002933F4"/>
    <w:rsid w:val="0029351E"/>
    <w:rsid w:val="002937CC"/>
    <w:rsid w:val="00293FC8"/>
    <w:rsid w:val="002941B1"/>
    <w:rsid w:val="00294819"/>
    <w:rsid w:val="00294888"/>
    <w:rsid w:val="00294C1D"/>
    <w:rsid w:val="00294D00"/>
    <w:rsid w:val="0029500F"/>
    <w:rsid w:val="002951C4"/>
    <w:rsid w:val="00295764"/>
    <w:rsid w:val="00296228"/>
    <w:rsid w:val="002965F0"/>
    <w:rsid w:val="002967FA"/>
    <w:rsid w:val="002968DD"/>
    <w:rsid w:val="00296AC7"/>
    <w:rsid w:val="00296F8E"/>
    <w:rsid w:val="0029713F"/>
    <w:rsid w:val="0029738E"/>
    <w:rsid w:val="00297C16"/>
    <w:rsid w:val="00297ECE"/>
    <w:rsid w:val="00297EF5"/>
    <w:rsid w:val="002A04B7"/>
    <w:rsid w:val="002A06C4"/>
    <w:rsid w:val="002A0F98"/>
    <w:rsid w:val="002A1281"/>
    <w:rsid w:val="002A1591"/>
    <w:rsid w:val="002A1987"/>
    <w:rsid w:val="002A1C50"/>
    <w:rsid w:val="002A21EC"/>
    <w:rsid w:val="002A21F9"/>
    <w:rsid w:val="002A2EAC"/>
    <w:rsid w:val="002A2F09"/>
    <w:rsid w:val="002A3174"/>
    <w:rsid w:val="002A34DF"/>
    <w:rsid w:val="002A3CFB"/>
    <w:rsid w:val="002A43AC"/>
    <w:rsid w:val="002A44D1"/>
    <w:rsid w:val="002A477E"/>
    <w:rsid w:val="002A4E06"/>
    <w:rsid w:val="002A54B1"/>
    <w:rsid w:val="002A5708"/>
    <w:rsid w:val="002A57AA"/>
    <w:rsid w:val="002A5FC9"/>
    <w:rsid w:val="002A637F"/>
    <w:rsid w:val="002A6648"/>
    <w:rsid w:val="002A68F1"/>
    <w:rsid w:val="002A6E75"/>
    <w:rsid w:val="002A71AA"/>
    <w:rsid w:val="002A7314"/>
    <w:rsid w:val="002A7BF7"/>
    <w:rsid w:val="002B0DE8"/>
    <w:rsid w:val="002B0DF3"/>
    <w:rsid w:val="002B1051"/>
    <w:rsid w:val="002B10E5"/>
    <w:rsid w:val="002B1119"/>
    <w:rsid w:val="002B1419"/>
    <w:rsid w:val="002B153B"/>
    <w:rsid w:val="002B199D"/>
    <w:rsid w:val="002B19B0"/>
    <w:rsid w:val="002B1DE1"/>
    <w:rsid w:val="002B2204"/>
    <w:rsid w:val="002B24D8"/>
    <w:rsid w:val="002B2539"/>
    <w:rsid w:val="002B2C35"/>
    <w:rsid w:val="002B2D26"/>
    <w:rsid w:val="002B2D52"/>
    <w:rsid w:val="002B3A90"/>
    <w:rsid w:val="002B3C33"/>
    <w:rsid w:val="002B3E21"/>
    <w:rsid w:val="002B4050"/>
    <w:rsid w:val="002B4408"/>
    <w:rsid w:val="002B45A1"/>
    <w:rsid w:val="002B4919"/>
    <w:rsid w:val="002B4E32"/>
    <w:rsid w:val="002B5066"/>
    <w:rsid w:val="002B61F5"/>
    <w:rsid w:val="002B7187"/>
    <w:rsid w:val="002B7242"/>
    <w:rsid w:val="002B7595"/>
    <w:rsid w:val="002B76DD"/>
    <w:rsid w:val="002B792D"/>
    <w:rsid w:val="002B7DBD"/>
    <w:rsid w:val="002B7FA4"/>
    <w:rsid w:val="002C07F9"/>
    <w:rsid w:val="002C0FE1"/>
    <w:rsid w:val="002C156B"/>
    <w:rsid w:val="002C1851"/>
    <w:rsid w:val="002C1969"/>
    <w:rsid w:val="002C1F20"/>
    <w:rsid w:val="002C2006"/>
    <w:rsid w:val="002C224F"/>
    <w:rsid w:val="002C2430"/>
    <w:rsid w:val="002C2448"/>
    <w:rsid w:val="002C24ED"/>
    <w:rsid w:val="002C26B6"/>
    <w:rsid w:val="002C2CC0"/>
    <w:rsid w:val="002C2DBE"/>
    <w:rsid w:val="002C3992"/>
    <w:rsid w:val="002C3DEC"/>
    <w:rsid w:val="002C3F47"/>
    <w:rsid w:val="002C45E8"/>
    <w:rsid w:val="002C4BD1"/>
    <w:rsid w:val="002C5789"/>
    <w:rsid w:val="002C6245"/>
    <w:rsid w:val="002C631A"/>
    <w:rsid w:val="002C633A"/>
    <w:rsid w:val="002C637D"/>
    <w:rsid w:val="002C64CD"/>
    <w:rsid w:val="002C6707"/>
    <w:rsid w:val="002C6730"/>
    <w:rsid w:val="002C72C7"/>
    <w:rsid w:val="002D07CD"/>
    <w:rsid w:val="002D0BB5"/>
    <w:rsid w:val="002D0C39"/>
    <w:rsid w:val="002D1029"/>
    <w:rsid w:val="002D1165"/>
    <w:rsid w:val="002D1439"/>
    <w:rsid w:val="002D1587"/>
    <w:rsid w:val="002D196F"/>
    <w:rsid w:val="002D1DF6"/>
    <w:rsid w:val="002D2040"/>
    <w:rsid w:val="002D223E"/>
    <w:rsid w:val="002D2863"/>
    <w:rsid w:val="002D2D6C"/>
    <w:rsid w:val="002D2EF9"/>
    <w:rsid w:val="002D2FCC"/>
    <w:rsid w:val="002D31A3"/>
    <w:rsid w:val="002D34A8"/>
    <w:rsid w:val="002D3C5A"/>
    <w:rsid w:val="002D41A2"/>
    <w:rsid w:val="002D437B"/>
    <w:rsid w:val="002D48A2"/>
    <w:rsid w:val="002D4905"/>
    <w:rsid w:val="002D5350"/>
    <w:rsid w:val="002D5354"/>
    <w:rsid w:val="002D5BC0"/>
    <w:rsid w:val="002D5C99"/>
    <w:rsid w:val="002D6562"/>
    <w:rsid w:val="002D6735"/>
    <w:rsid w:val="002D6913"/>
    <w:rsid w:val="002D6B8C"/>
    <w:rsid w:val="002D6CF1"/>
    <w:rsid w:val="002D6F38"/>
    <w:rsid w:val="002D72E1"/>
    <w:rsid w:val="002D74CB"/>
    <w:rsid w:val="002D76E5"/>
    <w:rsid w:val="002D7F34"/>
    <w:rsid w:val="002E03F0"/>
    <w:rsid w:val="002E06F3"/>
    <w:rsid w:val="002E1204"/>
    <w:rsid w:val="002E2C52"/>
    <w:rsid w:val="002E2D2F"/>
    <w:rsid w:val="002E2E47"/>
    <w:rsid w:val="002E31A7"/>
    <w:rsid w:val="002E3BB1"/>
    <w:rsid w:val="002E3F4C"/>
    <w:rsid w:val="002E4AC5"/>
    <w:rsid w:val="002E4AE0"/>
    <w:rsid w:val="002E4FA7"/>
    <w:rsid w:val="002E5181"/>
    <w:rsid w:val="002E5308"/>
    <w:rsid w:val="002E5576"/>
    <w:rsid w:val="002E6346"/>
    <w:rsid w:val="002E64A3"/>
    <w:rsid w:val="002E64E1"/>
    <w:rsid w:val="002E65B8"/>
    <w:rsid w:val="002E6603"/>
    <w:rsid w:val="002E67A8"/>
    <w:rsid w:val="002E7196"/>
    <w:rsid w:val="002E7BF8"/>
    <w:rsid w:val="002E7E60"/>
    <w:rsid w:val="002E7EA6"/>
    <w:rsid w:val="002F1405"/>
    <w:rsid w:val="002F14FB"/>
    <w:rsid w:val="002F17D0"/>
    <w:rsid w:val="002F1A28"/>
    <w:rsid w:val="002F1F28"/>
    <w:rsid w:val="002F2435"/>
    <w:rsid w:val="002F2638"/>
    <w:rsid w:val="002F2640"/>
    <w:rsid w:val="002F2756"/>
    <w:rsid w:val="002F2CA1"/>
    <w:rsid w:val="002F3561"/>
    <w:rsid w:val="002F3600"/>
    <w:rsid w:val="002F378A"/>
    <w:rsid w:val="002F3E63"/>
    <w:rsid w:val="002F4BBD"/>
    <w:rsid w:val="002F4C2A"/>
    <w:rsid w:val="002F4ED8"/>
    <w:rsid w:val="002F5501"/>
    <w:rsid w:val="002F5B19"/>
    <w:rsid w:val="002F5F98"/>
    <w:rsid w:val="002F60EE"/>
    <w:rsid w:val="002F6B00"/>
    <w:rsid w:val="002F6B5A"/>
    <w:rsid w:val="002F6C1F"/>
    <w:rsid w:val="002F7068"/>
    <w:rsid w:val="002F75A5"/>
    <w:rsid w:val="002F7785"/>
    <w:rsid w:val="002F7B45"/>
    <w:rsid w:val="002F7DC0"/>
    <w:rsid w:val="003004D3"/>
    <w:rsid w:val="003015EF"/>
    <w:rsid w:val="00301AE3"/>
    <w:rsid w:val="00301B99"/>
    <w:rsid w:val="00301BB5"/>
    <w:rsid w:val="00301C4F"/>
    <w:rsid w:val="00301E86"/>
    <w:rsid w:val="00302006"/>
    <w:rsid w:val="00302088"/>
    <w:rsid w:val="003021A5"/>
    <w:rsid w:val="00302F45"/>
    <w:rsid w:val="003037A2"/>
    <w:rsid w:val="00303C3F"/>
    <w:rsid w:val="00303C6F"/>
    <w:rsid w:val="00304474"/>
    <w:rsid w:val="00304871"/>
    <w:rsid w:val="00304C23"/>
    <w:rsid w:val="00304DF0"/>
    <w:rsid w:val="00305BA2"/>
    <w:rsid w:val="00305DFB"/>
    <w:rsid w:val="00305ECF"/>
    <w:rsid w:val="00306135"/>
    <w:rsid w:val="00306142"/>
    <w:rsid w:val="003063FD"/>
    <w:rsid w:val="0030645B"/>
    <w:rsid w:val="00306534"/>
    <w:rsid w:val="0030669B"/>
    <w:rsid w:val="003068CC"/>
    <w:rsid w:val="00306DC6"/>
    <w:rsid w:val="00306F35"/>
    <w:rsid w:val="00307C3B"/>
    <w:rsid w:val="00307EB6"/>
    <w:rsid w:val="0031051B"/>
    <w:rsid w:val="003106A5"/>
    <w:rsid w:val="00310B3A"/>
    <w:rsid w:val="00311076"/>
    <w:rsid w:val="0031122A"/>
    <w:rsid w:val="00311286"/>
    <w:rsid w:val="00311822"/>
    <w:rsid w:val="00311993"/>
    <w:rsid w:val="00311E33"/>
    <w:rsid w:val="00312DEA"/>
    <w:rsid w:val="00313C98"/>
    <w:rsid w:val="00313CED"/>
    <w:rsid w:val="00314003"/>
    <w:rsid w:val="00314D7D"/>
    <w:rsid w:val="00314DED"/>
    <w:rsid w:val="00314FC0"/>
    <w:rsid w:val="0031530D"/>
    <w:rsid w:val="00315DFF"/>
    <w:rsid w:val="00316337"/>
    <w:rsid w:val="00316501"/>
    <w:rsid w:val="00316529"/>
    <w:rsid w:val="003170B5"/>
    <w:rsid w:val="003175B5"/>
    <w:rsid w:val="00317928"/>
    <w:rsid w:val="0031796F"/>
    <w:rsid w:val="00317ABD"/>
    <w:rsid w:val="00317BEF"/>
    <w:rsid w:val="00320028"/>
    <w:rsid w:val="00320151"/>
    <w:rsid w:val="00320604"/>
    <w:rsid w:val="00320AF7"/>
    <w:rsid w:val="00320C4F"/>
    <w:rsid w:val="003211F7"/>
    <w:rsid w:val="003218C8"/>
    <w:rsid w:val="00321BDE"/>
    <w:rsid w:val="00321E3F"/>
    <w:rsid w:val="0032305A"/>
    <w:rsid w:val="0032347D"/>
    <w:rsid w:val="00323803"/>
    <w:rsid w:val="00323964"/>
    <w:rsid w:val="00323EEE"/>
    <w:rsid w:val="00323FE0"/>
    <w:rsid w:val="0032446D"/>
    <w:rsid w:val="003245D3"/>
    <w:rsid w:val="003245DC"/>
    <w:rsid w:val="00324600"/>
    <w:rsid w:val="003246F3"/>
    <w:rsid w:val="00324DD6"/>
    <w:rsid w:val="0032520B"/>
    <w:rsid w:val="0032578E"/>
    <w:rsid w:val="00325CD2"/>
    <w:rsid w:val="003261EB"/>
    <w:rsid w:val="00326802"/>
    <w:rsid w:val="003268AC"/>
    <w:rsid w:val="00326AAC"/>
    <w:rsid w:val="00326BD7"/>
    <w:rsid w:val="0032760C"/>
    <w:rsid w:val="003277EB"/>
    <w:rsid w:val="00327B5E"/>
    <w:rsid w:val="00327CF2"/>
    <w:rsid w:val="00330223"/>
    <w:rsid w:val="00330BB5"/>
    <w:rsid w:val="0033121A"/>
    <w:rsid w:val="00331237"/>
    <w:rsid w:val="0033192B"/>
    <w:rsid w:val="00331DCE"/>
    <w:rsid w:val="00332A7C"/>
    <w:rsid w:val="00333629"/>
    <w:rsid w:val="0033368A"/>
    <w:rsid w:val="00333732"/>
    <w:rsid w:val="003339DF"/>
    <w:rsid w:val="00333A9B"/>
    <w:rsid w:val="003340A0"/>
    <w:rsid w:val="0033423C"/>
    <w:rsid w:val="0033445E"/>
    <w:rsid w:val="00334A92"/>
    <w:rsid w:val="00334A94"/>
    <w:rsid w:val="00334C5D"/>
    <w:rsid w:val="00334CD9"/>
    <w:rsid w:val="00336091"/>
    <w:rsid w:val="00336C9D"/>
    <w:rsid w:val="0033723A"/>
    <w:rsid w:val="00337853"/>
    <w:rsid w:val="00337BD9"/>
    <w:rsid w:val="00337D48"/>
    <w:rsid w:val="003402A0"/>
    <w:rsid w:val="00340390"/>
    <w:rsid w:val="0034170A"/>
    <w:rsid w:val="0034198F"/>
    <w:rsid w:val="00342535"/>
    <w:rsid w:val="00343521"/>
    <w:rsid w:val="0034381F"/>
    <w:rsid w:val="00343EB9"/>
    <w:rsid w:val="00344037"/>
    <w:rsid w:val="0034436C"/>
    <w:rsid w:val="003444E4"/>
    <w:rsid w:val="0034502B"/>
    <w:rsid w:val="003453F8"/>
    <w:rsid w:val="00345AD9"/>
    <w:rsid w:val="00345DAF"/>
    <w:rsid w:val="00345E78"/>
    <w:rsid w:val="00346144"/>
    <w:rsid w:val="0034645E"/>
    <w:rsid w:val="00346F97"/>
    <w:rsid w:val="003471AB"/>
    <w:rsid w:val="0034745B"/>
    <w:rsid w:val="0035005D"/>
    <w:rsid w:val="003504CE"/>
    <w:rsid w:val="00350592"/>
    <w:rsid w:val="00350687"/>
    <w:rsid w:val="0035084F"/>
    <w:rsid w:val="00350B6E"/>
    <w:rsid w:val="00350ECC"/>
    <w:rsid w:val="00350F73"/>
    <w:rsid w:val="00350FE3"/>
    <w:rsid w:val="0035132E"/>
    <w:rsid w:val="00351968"/>
    <w:rsid w:val="003519B0"/>
    <w:rsid w:val="00351DB1"/>
    <w:rsid w:val="00351EB8"/>
    <w:rsid w:val="00352486"/>
    <w:rsid w:val="003524CA"/>
    <w:rsid w:val="0035275B"/>
    <w:rsid w:val="00352DB5"/>
    <w:rsid w:val="00353854"/>
    <w:rsid w:val="00353D4A"/>
    <w:rsid w:val="00353E57"/>
    <w:rsid w:val="0035462F"/>
    <w:rsid w:val="0035590B"/>
    <w:rsid w:val="003559D4"/>
    <w:rsid w:val="00355D47"/>
    <w:rsid w:val="00355EFB"/>
    <w:rsid w:val="003563B5"/>
    <w:rsid w:val="003564AA"/>
    <w:rsid w:val="00356586"/>
    <w:rsid w:val="0035685D"/>
    <w:rsid w:val="0035703B"/>
    <w:rsid w:val="00357864"/>
    <w:rsid w:val="00357A31"/>
    <w:rsid w:val="00360337"/>
    <w:rsid w:val="003603DC"/>
    <w:rsid w:val="00360728"/>
    <w:rsid w:val="00360A8B"/>
    <w:rsid w:val="0036166C"/>
    <w:rsid w:val="003622A4"/>
    <w:rsid w:val="003622EE"/>
    <w:rsid w:val="00362482"/>
    <w:rsid w:val="003625BF"/>
    <w:rsid w:val="00362625"/>
    <w:rsid w:val="00362B7E"/>
    <w:rsid w:val="00362BDA"/>
    <w:rsid w:val="00362CBA"/>
    <w:rsid w:val="00362E13"/>
    <w:rsid w:val="0036309C"/>
    <w:rsid w:val="00363210"/>
    <w:rsid w:val="00363215"/>
    <w:rsid w:val="0036325A"/>
    <w:rsid w:val="00363468"/>
    <w:rsid w:val="00363954"/>
    <w:rsid w:val="003639DE"/>
    <w:rsid w:val="00364918"/>
    <w:rsid w:val="003651D8"/>
    <w:rsid w:val="003653FD"/>
    <w:rsid w:val="0036562D"/>
    <w:rsid w:val="0036627B"/>
    <w:rsid w:val="00366B47"/>
    <w:rsid w:val="00366D8B"/>
    <w:rsid w:val="00366DFF"/>
    <w:rsid w:val="00367558"/>
    <w:rsid w:val="003703DB"/>
    <w:rsid w:val="00370A43"/>
    <w:rsid w:val="00370C09"/>
    <w:rsid w:val="00371068"/>
    <w:rsid w:val="00371267"/>
    <w:rsid w:val="003716CD"/>
    <w:rsid w:val="0037191C"/>
    <w:rsid w:val="00372485"/>
    <w:rsid w:val="00373124"/>
    <w:rsid w:val="00373370"/>
    <w:rsid w:val="00373DA2"/>
    <w:rsid w:val="003741F5"/>
    <w:rsid w:val="0037459A"/>
    <w:rsid w:val="00374808"/>
    <w:rsid w:val="00375046"/>
    <w:rsid w:val="003752CE"/>
    <w:rsid w:val="0037540C"/>
    <w:rsid w:val="0037589D"/>
    <w:rsid w:val="00375B48"/>
    <w:rsid w:val="00375BBF"/>
    <w:rsid w:val="00375E1D"/>
    <w:rsid w:val="00376628"/>
    <w:rsid w:val="00376A66"/>
    <w:rsid w:val="00376AC0"/>
    <w:rsid w:val="00376C2A"/>
    <w:rsid w:val="003772AB"/>
    <w:rsid w:val="00377465"/>
    <w:rsid w:val="003778CA"/>
    <w:rsid w:val="00377994"/>
    <w:rsid w:val="003803B5"/>
    <w:rsid w:val="003803D4"/>
    <w:rsid w:val="0038065D"/>
    <w:rsid w:val="003807E9"/>
    <w:rsid w:val="00380A8F"/>
    <w:rsid w:val="00381090"/>
    <w:rsid w:val="003810F0"/>
    <w:rsid w:val="00381A37"/>
    <w:rsid w:val="00381E3A"/>
    <w:rsid w:val="00381F3F"/>
    <w:rsid w:val="00381F74"/>
    <w:rsid w:val="0038225C"/>
    <w:rsid w:val="00382C03"/>
    <w:rsid w:val="0038338A"/>
    <w:rsid w:val="00383502"/>
    <w:rsid w:val="00383767"/>
    <w:rsid w:val="00383AF0"/>
    <w:rsid w:val="00383BB5"/>
    <w:rsid w:val="00383D95"/>
    <w:rsid w:val="003840C4"/>
    <w:rsid w:val="003841C9"/>
    <w:rsid w:val="0038437B"/>
    <w:rsid w:val="00384507"/>
    <w:rsid w:val="00384894"/>
    <w:rsid w:val="00384A09"/>
    <w:rsid w:val="00384B63"/>
    <w:rsid w:val="00384EA4"/>
    <w:rsid w:val="003854F9"/>
    <w:rsid w:val="003856F0"/>
    <w:rsid w:val="00385F16"/>
    <w:rsid w:val="00385F28"/>
    <w:rsid w:val="0038651B"/>
    <w:rsid w:val="00386614"/>
    <w:rsid w:val="00386C78"/>
    <w:rsid w:val="003879DA"/>
    <w:rsid w:val="00387F58"/>
    <w:rsid w:val="00387F84"/>
    <w:rsid w:val="00390760"/>
    <w:rsid w:val="00390B8F"/>
    <w:rsid w:val="00390FC0"/>
    <w:rsid w:val="00391638"/>
    <w:rsid w:val="00391665"/>
    <w:rsid w:val="00391E36"/>
    <w:rsid w:val="0039245C"/>
    <w:rsid w:val="003926D8"/>
    <w:rsid w:val="003928DD"/>
    <w:rsid w:val="00393AE8"/>
    <w:rsid w:val="00393BEA"/>
    <w:rsid w:val="003947E3"/>
    <w:rsid w:val="00394A59"/>
    <w:rsid w:val="00395049"/>
    <w:rsid w:val="00395117"/>
    <w:rsid w:val="00395878"/>
    <w:rsid w:val="0039589D"/>
    <w:rsid w:val="00395FCB"/>
    <w:rsid w:val="00396858"/>
    <w:rsid w:val="00396863"/>
    <w:rsid w:val="00396BFA"/>
    <w:rsid w:val="00396D56"/>
    <w:rsid w:val="00397408"/>
    <w:rsid w:val="00397C6E"/>
    <w:rsid w:val="00397E1D"/>
    <w:rsid w:val="00397E45"/>
    <w:rsid w:val="00397E9C"/>
    <w:rsid w:val="00397EFE"/>
    <w:rsid w:val="003A038D"/>
    <w:rsid w:val="003A09E6"/>
    <w:rsid w:val="003A122F"/>
    <w:rsid w:val="003A1478"/>
    <w:rsid w:val="003A1724"/>
    <w:rsid w:val="003A19A9"/>
    <w:rsid w:val="003A19B8"/>
    <w:rsid w:val="003A1D66"/>
    <w:rsid w:val="003A2242"/>
    <w:rsid w:val="003A2295"/>
    <w:rsid w:val="003A2646"/>
    <w:rsid w:val="003A2791"/>
    <w:rsid w:val="003A2AB2"/>
    <w:rsid w:val="003A36C1"/>
    <w:rsid w:val="003A3964"/>
    <w:rsid w:val="003A3C57"/>
    <w:rsid w:val="003A3FFF"/>
    <w:rsid w:val="003A43CD"/>
    <w:rsid w:val="003A45C0"/>
    <w:rsid w:val="003A4749"/>
    <w:rsid w:val="003A504A"/>
    <w:rsid w:val="003A513B"/>
    <w:rsid w:val="003A52D9"/>
    <w:rsid w:val="003A5CFC"/>
    <w:rsid w:val="003A60CC"/>
    <w:rsid w:val="003A6138"/>
    <w:rsid w:val="003A61EB"/>
    <w:rsid w:val="003A6D8F"/>
    <w:rsid w:val="003A6DC3"/>
    <w:rsid w:val="003A6EF1"/>
    <w:rsid w:val="003A6FD4"/>
    <w:rsid w:val="003A7781"/>
    <w:rsid w:val="003A7A7D"/>
    <w:rsid w:val="003A7BC3"/>
    <w:rsid w:val="003B06EA"/>
    <w:rsid w:val="003B0B0F"/>
    <w:rsid w:val="003B0ED7"/>
    <w:rsid w:val="003B10E9"/>
    <w:rsid w:val="003B13DA"/>
    <w:rsid w:val="003B1569"/>
    <w:rsid w:val="003B195A"/>
    <w:rsid w:val="003B196A"/>
    <w:rsid w:val="003B2569"/>
    <w:rsid w:val="003B2987"/>
    <w:rsid w:val="003B2E60"/>
    <w:rsid w:val="003B338D"/>
    <w:rsid w:val="003B443D"/>
    <w:rsid w:val="003B5123"/>
    <w:rsid w:val="003B5177"/>
    <w:rsid w:val="003B5682"/>
    <w:rsid w:val="003B578F"/>
    <w:rsid w:val="003B5A52"/>
    <w:rsid w:val="003B60B4"/>
    <w:rsid w:val="003B63A4"/>
    <w:rsid w:val="003B640C"/>
    <w:rsid w:val="003B6AEE"/>
    <w:rsid w:val="003B708E"/>
    <w:rsid w:val="003B7C0D"/>
    <w:rsid w:val="003B7D90"/>
    <w:rsid w:val="003C0127"/>
    <w:rsid w:val="003C07CC"/>
    <w:rsid w:val="003C07EC"/>
    <w:rsid w:val="003C0FAD"/>
    <w:rsid w:val="003C11CB"/>
    <w:rsid w:val="003C13BD"/>
    <w:rsid w:val="003C160D"/>
    <w:rsid w:val="003C1B6D"/>
    <w:rsid w:val="003C289E"/>
    <w:rsid w:val="003C31C7"/>
    <w:rsid w:val="003C3427"/>
    <w:rsid w:val="003C3780"/>
    <w:rsid w:val="003C3858"/>
    <w:rsid w:val="003C3DBD"/>
    <w:rsid w:val="003C43C6"/>
    <w:rsid w:val="003C4677"/>
    <w:rsid w:val="003C4BB8"/>
    <w:rsid w:val="003C4ECE"/>
    <w:rsid w:val="003C53DE"/>
    <w:rsid w:val="003C58BF"/>
    <w:rsid w:val="003C689F"/>
    <w:rsid w:val="003C6D4B"/>
    <w:rsid w:val="003C743B"/>
    <w:rsid w:val="003C74F9"/>
    <w:rsid w:val="003C75D1"/>
    <w:rsid w:val="003C7D57"/>
    <w:rsid w:val="003D00D0"/>
    <w:rsid w:val="003D00D9"/>
    <w:rsid w:val="003D08D9"/>
    <w:rsid w:val="003D0A7F"/>
    <w:rsid w:val="003D1348"/>
    <w:rsid w:val="003D18CB"/>
    <w:rsid w:val="003D196C"/>
    <w:rsid w:val="003D2074"/>
    <w:rsid w:val="003D22EB"/>
    <w:rsid w:val="003D2380"/>
    <w:rsid w:val="003D2713"/>
    <w:rsid w:val="003D3037"/>
    <w:rsid w:val="003D32B8"/>
    <w:rsid w:val="003D3453"/>
    <w:rsid w:val="003D35A0"/>
    <w:rsid w:val="003D3689"/>
    <w:rsid w:val="003D3A61"/>
    <w:rsid w:val="003D429D"/>
    <w:rsid w:val="003D42DD"/>
    <w:rsid w:val="003D4657"/>
    <w:rsid w:val="003D4941"/>
    <w:rsid w:val="003D4A44"/>
    <w:rsid w:val="003D58E4"/>
    <w:rsid w:val="003D5B4A"/>
    <w:rsid w:val="003D5E50"/>
    <w:rsid w:val="003D5F29"/>
    <w:rsid w:val="003D6DFD"/>
    <w:rsid w:val="003D6EBC"/>
    <w:rsid w:val="003D70B3"/>
    <w:rsid w:val="003D7DA7"/>
    <w:rsid w:val="003E0137"/>
    <w:rsid w:val="003E01FB"/>
    <w:rsid w:val="003E04CC"/>
    <w:rsid w:val="003E06D8"/>
    <w:rsid w:val="003E0923"/>
    <w:rsid w:val="003E0CD8"/>
    <w:rsid w:val="003E0E8B"/>
    <w:rsid w:val="003E0F6E"/>
    <w:rsid w:val="003E1CF5"/>
    <w:rsid w:val="003E1D26"/>
    <w:rsid w:val="003E2511"/>
    <w:rsid w:val="003E2C4B"/>
    <w:rsid w:val="003E3436"/>
    <w:rsid w:val="003E3684"/>
    <w:rsid w:val="003E3D01"/>
    <w:rsid w:val="003E4116"/>
    <w:rsid w:val="003E444E"/>
    <w:rsid w:val="003E4450"/>
    <w:rsid w:val="003E4548"/>
    <w:rsid w:val="003E4CFD"/>
    <w:rsid w:val="003E4E78"/>
    <w:rsid w:val="003E5EE9"/>
    <w:rsid w:val="003E61E9"/>
    <w:rsid w:val="003E667B"/>
    <w:rsid w:val="003E6A47"/>
    <w:rsid w:val="003E6AAE"/>
    <w:rsid w:val="003E6F96"/>
    <w:rsid w:val="003E6FCE"/>
    <w:rsid w:val="003E7247"/>
    <w:rsid w:val="003F020D"/>
    <w:rsid w:val="003F0886"/>
    <w:rsid w:val="003F17D4"/>
    <w:rsid w:val="003F2165"/>
    <w:rsid w:val="003F2233"/>
    <w:rsid w:val="003F22DE"/>
    <w:rsid w:val="003F266B"/>
    <w:rsid w:val="003F27B3"/>
    <w:rsid w:val="003F2A86"/>
    <w:rsid w:val="003F2C8C"/>
    <w:rsid w:val="003F3F12"/>
    <w:rsid w:val="003F594A"/>
    <w:rsid w:val="003F62C9"/>
    <w:rsid w:val="003F6C99"/>
    <w:rsid w:val="003F700B"/>
    <w:rsid w:val="003F7636"/>
    <w:rsid w:val="003F7FB9"/>
    <w:rsid w:val="00400217"/>
    <w:rsid w:val="004003AF"/>
    <w:rsid w:val="00400471"/>
    <w:rsid w:val="00400AA5"/>
    <w:rsid w:val="00400C8B"/>
    <w:rsid w:val="00401473"/>
    <w:rsid w:val="00401642"/>
    <w:rsid w:val="0040175C"/>
    <w:rsid w:val="00401BAF"/>
    <w:rsid w:val="00401CB7"/>
    <w:rsid w:val="0040212C"/>
    <w:rsid w:val="0040226D"/>
    <w:rsid w:val="004022BD"/>
    <w:rsid w:val="0040263D"/>
    <w:rsid w:val="00403315"/>
    <w:rsid w:val="00403675"/>
    <w:rsid w:val="00403729"/>
    <w:rsid w:val="004038B0"/>
    <w:rsid w:val="00403963"/>
    <w:rsid w:val="004039B9"/>
    <w:rsid w:val="00403AB9"/>
    <w:rsid w:val="00403B3A"/>
    <w:rsid w:val="0040461A"/>
    <w:rsid w:val="004046D1"/>
    <w:rsid w:val="00404767"/>
    <w:rsid w:val="004051A8"/>
    <w:rsid w:val="004051C3"/>
    <w:rsid w:val="004053CC"/>
    <w:rsid w:val="004058F2"/>
    <w:rsid w:val="00405D3E"/>
    <w:rsid w:val="00405F52"/>
    <w:rsid w:val="004067A5"/>
    <w:rsid w:val="00406B93"/>
    <w:rsid w:val="00407388"/>
    <w:rsid w:val="004076DD"/>
    <w:rsid w:val="004108BB"/>
    <w:rsid w:val="00410D08"/>
    <w:rsid w:val="00411A33"/>
    <w:rsid w:val="00411C71"/>
    <w:rsid w:val="00411D6B"/>
    <w:rsid w:val="00411DA2"/>
    <w:rsid w:val="00411FF9"/>
    <w:rsid w:val="00412A3C"/>
    <w:rsid w:val="00412C3B"/>
    <w:rsid w:val="00412E15"/>
    <w:rsid w:val="00413759"/>
    <w:rsid w:val="00413C6E"/>
    <w:rsid w:val="0041406C"/>
    <w:rsid w:val="004140E3"/>
    <w:rsid w:val="004142C3"/>
    <w:rsid w:val="00414386"/>
    <w:rsid w:val="004146BD"/>
    <w:rsid w:val="00414A17"/>
    <w:rsid w:val="004153C4"/>
    <w:rsid w:val="00415B53"/>
    <w:rsid w:val="00416894"/>
    <w:rsid w:val="00416942"/>
    <w:rsid w:val="004169B0"/>
    <w:rsid w:val="00416D8D"/>
    <w:rsid w:val="00416D90"/>
    <w:rsid w:val="004173F5"/>
    <w:rsid w:val="00417431"/>
    <w:rsid w:val="00417559"/>
    <w:rsid w:val="004178A0"/>
    <w:rsid w:val="00420852"/>
    <w:rsid w:val="0042113C"/>
    <w:rsid w:val="004212D9"/>
    <w:rsid w:val="00421344"/>
    <w:rsid w:val="00421739"/>
    <w:rsid w:val="0042177D"/>
    <w:rsid w:val="00421E85"/>
    <w:rsid w:val="00422C88"/>
    <w:rsid w:val="00422F93"/>
    <w:rsid w:val="004230B1"/>
    <w:rsid w:val="004232B7"/>
    <w:rsid w:val="00423491"/>
    <w:rsid w:val="0042356D"/>
    <w:rsid w:val="004236F2"/>
    <w:rsid w:val="00423CDC"/>
    <w:rsid w:val="004244A7"/>
    <w:rsid w:val="0042546F"/>
    <w:rsid w:val="0042574A"/>
    <w:rsid w:val="00425857"/>
    <w:rsid w:val="004264E1"/>
    <w:rsid w:val="00427994"/>
    <w:rsid w:val="00427A79"/>
    <w:rsid w:val="00427AD5"/>
    <w:rsid w:val="00427B4D"/>
    <w:rsid w:val="00427F89"/>
    <w:rsid w:val="004306AE"/>
    <w:rsid w:val="004308D0"/>
    <w:rsid w:val="00430A04"/>
    <w:rsid w:val="00430F99"/>
    <w:rsid w:val="0043139A"/>
    <w:rsid w:val="0043263E"/>
    <w:rsid w:val="00432816"/>
    <w:rsid w:val="004328A8"/>
    <w:rsid w:val="00432C05"/>
    <w:rsid w:val="004332C7"/>
    <w:rsid w:val="00433ABD"/>
    <w:rsid w:val="00433AEF"/>
    <w:rsid w:val="00433B60"/>
    <w:rsid w:val="00433F36"/>
    <w:rsid w:val="0043419F"/>
    <w:rsid w:val="004345F5"/>
    <w:rsid w:val="004349F7"/>
    <w:rsid w:val="00434AF9"/>
    <w:rsid w:val="0043583F"/>
    <w:rsid w:val="00435914"/>
    <w:rsid w:val="00435BEF"/>
    <w:rsid w:val="00435FA9"/>
    <w:rsid w:val="0043602B"/>
    <w:rsid w:val="004360C0"/>
    <w:rsid w:val="00436666"/>
    <w:rsid w:val="00437A5A"/>
    <w:rsid w:val="00437CB8"/>
    <w:rsid w:val="00437D48"/>
    <w:rsid w:val="0044006E"/>
    <w:rsid w:val="00440E70"/>
    <w:rsid w:val="00440FBE"/>
    <w:rsid w:val="00441132"/>
    <w:rsid w:val="00441234"/>
    <w:rsid w:val="004412F2"/>
    <w:rsid w:val="004413C9"/>
    <w:rsid w:val="004413F7"/>
    <w:rsid w:val="004419E5"/>
    <w:rsid w:val="00441CDD"/>
    <w:rsid w:val="00441EAE"/>
    <w:rsid w:val="00441FF1"/>
    <w:rsid w:val="0044207C"/>
    <w:rsid w:val="004422E6"/>
    <w:rsid w:val="00442C7D"/>
    <w:rsid w:val="00442E3A"/>
    <w:rsid w:val="00442FEB"/>
    <w:rsid w:val="0044309E"/>
    <w:rsid w:val="00443152"/>
    <w:rsid w:val="0044328D"/>
    <w:rsid w:val="0044335B"/>
    <w:rsid w:val="004436A5"/>
    <w:rsid w:val="0044379A"/>
    <w:rsid w:val="00443A88"/>
    <w:rsid w:val="004444CE"/>
    <w:rsid w:val="004444F7"/>
    <w:rsid w:val="00444B89"/>
    <w:rsid w:val="00444D54"/>
    <w:rsid w:val="004451ED"/>
    <w:rsid w:val="00445C30"/>
    <w:rsid w:val="00445FD7"/>
    <w:rsid w:val="004460B1"/>
    <w:rsid w:val="004466C1"/>
    <w:rsid w:val="00446732"/>
    <w:rsid w:val="00446DF2"/>
    <w:rsid w:val="00446FA3"/>
    <w:rsid w:val="00447423"/>
    <w:rsid w:val="00447C7C"/>
    <w:rsid w:val="00447F87"/>
    <w:rsid w:val="00450441"/>
    <w:rsid w:val="00450461"/>
    <w:rsid w:val="00450A8B"/>
    <w:rsid w:val="00450C8B"/>
    <w:rsid w:val="00450F45"/>
    <w:rsid w:val="00450F6F"/>
    <w:rsid w:val="004510D8"/>
    <w:rsid w:val="004512A2"/>
    <w:rsid w:val="00451342"/>
    <w:rsid w:val="0045145C"/>
    <w:rsid w:val="00451C38"/>
    <w:rsid w:val="0045241D"/>
    <w:rsid w:val="00452615"/>
    <w:rsid w:val="00452C71"/>
    <w:rsid w:val="00452E0D"/>
    <w:rsid w:val="00453051"/>
    <w:rsid w:val="00453085"/>
    <w:rsid w:val="004538FF"/>
    <w:rsid w:val="00453D20"/>
    <w:rsid w:val="00453EED"/>
    <w:rsid w:val="00453F6F"/>
    <w:rsid w:val="00453FE6"/>
    <w:rsid w:val="00454156"/>
    <w:rsid w:val="00454590"/>
    <w:rsid w:val="00454670"/>
    <w:rsid w:val="00454F32"/>
    <w:rsid w:val="00455714"/>
    <w:rsid w:val="00455C2D"/>
    <w:rsid w:val="004560EB"/>
    <w:rsid w:val="0045665C"/>
    <w:rsid w:val="0045678C"/>
    <w:rsid w:val="0045709C"/>
    <w:rsid w:val="00457582"/>
    <w:rsid w:val="004576D3"/>
    <w:rsid w:val="00457792"/>
    <w:rsid w:val="0046031B"/>
    <w:rsid w:val="004603B0"/>
    <w:rsid w:val="004608AA"/>
    <w:rsid w:val="00460AEB"/>
    <w:rsid w:val="00461076"/>
    <w:rsid w:val="00461802"/>
    <w:rsid w:val="00461AC0"/>
    <w:rsid w:val="00461E5A"/>
    <w:rsid w:val="00461EA5"/>
    <w:rsid w:val="00461FBE"/>
    <w:rsid w:val="0046230B"/>
    <w:rsid w:val="00462420"/>
    <w:rsid w:val="0046271D"/>
    <w:rsid w:val="00462F4A"/>
    <w:rsid w:val="004632D6"/>
    <w:rsid w:val="0046336C"/>
    <w:rsid w:val="0046361D"/>
    <w:rsid w:val="00463888"/>
    <w:rsid w:val="004638FA"/>
    <w:rsid w:val="00463C24"/>
    <w:rsid w:val="00463F62"/>
    <w:rsid w:val="004642C6"/>
    <w:rsid w:val="0046452E"/>
    <w:rsid w:val="00464E8A"/>
    <w:rsid w:val="00465298"/>
    <w:rsid w:val="00465B55"/>
    <w:rsid w:val="00465EED"/>
    <w:rsid w:val="00465F7F"/>
    <w:rsid w:val="00467496"/>
    <w:rsid w:val="00467519"/>
    <w:rsid w:val="00467565"/>
    <w:rsid w:val="00467E2E"/>
    <w:rsid w:val="004700FA"/>
    <w:rsid w:val="0047070C"/>
    <w:rsid w:val="00470A39"/>
    <w:rsid w:val="00470FE1"/>
    <w:rsid w:val="00471AE0"/>
    <w:rsid w:val="00471BE3"/>
    <w:rsid w:val="00471D64"/>
    <w:rsid w:val="00471E56"/>
    <w:rsid w:val="004721DA"/>
    <w:rsid w:val="00472416"/>
    <w:rsid w:val="0047246F"/>
    <w:rsid w:val="00472ECB"/>
    <w:rsid w:val="004735E6"/>
    <w:rsid w:val="004738B0"/>
    <w:rsid w:val="00473BC7"/>
    <w:rsid w:val="00473E35"/>
    <w:rsid w:val="00475081"/>
    <w:rsid w:val="0047570E"/>
    <w:rsid w:val="00475800"/>
    <w:rsid w:val="00475D99"/>
    <w:rsid w:val="00475FA2"/>
    <w:rsid w:val="0047624A"/>
    <w:rsid w:val="004768EB"/>
    <w:rsid w:val="00476952"/>
    <w:rsid w:val="00476AFB"/>
    <w:rsid w:val="0047722B"/>
    <w:rsid w:val="004774EA"/>
    <w:rsid w:val="00477966"/>
    <w:rsid w:val="00477D50"/>
    <w:rsid w:val="0048061D"/>
    <w:rsid w:val="004811AE"/>
    <w:rsid w:val="004815DB"/>
    <w:rsid w:val="004820EE"/>
    <w:rsid w:val="00482553"/>
    <w:rsid w:val="004827CD"/>
    <w:rsid w:val="004827E7"/>
    <w:rsid w:val="00482B29"/>
    <w:rsid w:val="00482E8C"/>
    <w:rsid w:val="00483DDF"/>
    <w:rsid w:val="004846FD"/>
    <w:rsid w:val="00484CBF"/>
    <w:rsid w:val="004850E0"/>
    <w:rsid w:val="00485140"/>
    <w:rsid w:val="00486149"/>
    <w:rsid w:val="004863A2"/>
    <w:rsid w:val="0048786B"/>
    <w:rsid w:val="0049012F"/>
    <w:rsid w:val="004901D9"/>
    <w:rsid w:val="004908D2"/>
    <w:rsid w:val="00490CC4"/>
    <w:rsid w:val="00490D85"/>
    <w:rsid w:val="00490E2B"/>
    <w:rsid w:val="004918A2"/>
    <w:rsid w:val="00491B6B"/>
    <w:rsid w:val="0049201C"/>
    <w:rsid w:val="004921F8"/>
    <w:rsid w:val="004925B7"/>
    <w:rsid w:val="004933CF"/>
    <w:rsid w:val="004935BB"/>
    <w:rsid w:val="004938EA"/>
    <w:rsid w:val="00493B67"/>
    <w:rsid w:val="00493DA7"/>
    <w:rsid w:val="00493DBD"/>
    <w:rsid w:val="00493E68"/>
    <w:rsid w:val="00493F90"/>
    <w:rsid w:val="00494EDB"/>
    <w:rsid w:val="00495A09"/>
    <w:rsid w:val="00495A99"/>
    <w:rsid w:val="0049646C"/>
    <w:rsid w:val="004969AA"/>
    <w:rsid w:val="00496F27"/>
    <w:rsid w:val="00496FCC"/>
    <w:rsid w:val="0049723D"/>
    <w:rsid w:val="0049739E"/>
    <w:rsid w:val="004974DF"/>
    <w:rsid w:val="004977A1"/>
    <w:rsid w:val="00497AA8"/>
    <w:rsid w:val="004A0188"/>
    <w:rsid w:val="004A0489"/>
    <w:rsid w:val="004A0568"/>
    <w:rsid w:val="004A05B7"/>
    <w:rsid w:val="004A0952"/>
    <w:rsid w:val="004A10CA"/>
    <w:rsid w:val="004A1273"/>
    <w:rsid w:val="004A17F8"/>
    <w:rsid w:val="004A19E4"/>
    <w:rsid w:val="004A1D9D"/>
    <w:rsid w:val="004A20C8"/>
    <w:rsid w:val="004A2366"/>
    <w:rsid w:val="004A2869"/>
    <w:rsid w:val="004A28A3"/>
    <w:rsid w:val="004A3194"/>
    <w:rsid w:val="004A31DB"/>
    <w:rsid w:val="004A335E"/>
    <w:rsid w:val="004A39E3"/>
    <w:rsid w:val="004A3DAF"/>
    <w:rsid w:val="004A3ED2"/>
    <w:rsid w:val="004A4340"/>
    <w:rsid w:val="004A4BFC"/>
    <w:rsid w:val="004A4C15"/>
    <w:rsid w:val="004A520F"/>
    <w:rsid w:val="004A5A64"/>
    <w:rsid w:val="004A5B43"/>
    <w:rsid w:val="004A61CA"/>
    <w:rsid w:val="004A654C"/>
    <w:rsid w:val="004A66AC"/>
    <w:rsid w:val="004A6EF5"/>
    <w:rsid w:val="004A70A9"/>
    <w:rsid w:val="004A7269"/>
    <w:rsid w:val="004A72A5"/>
    <w:rsid w:val="004A74A4"/>
    <w:rsid w:val="004A75A9"/>
    <w:rsid w:val="004A771D"/>
    <w:rsid w:val="004A7B60"/>
    <w:rsid w:val="004B033C"/>
    <w:rsid w:val="004B0597"/>
    <w:rsid w:val="004B0653"/>
    <w:rsid w:val="004B080E"/>
    <w:rsid w:val="004B0934"/>
    <w:rsid w:val="004B0E14"/>
    <w:rsid w:val="004B1202"/>
    <w:rsid w:val="004B1876"/>
    <w:rsid w:val="004B1EC9"/>
    <w:rsid w:val="004B2374"/>
    <w:rsid w:val="004B2BAC"/>
    <w:rsid w:val="004B2E93"/>
    <w:rsid w:val="004B3AEE"/>
    <w:rsid w:val="004B59DC"/>
    <w:rsid w:val="004B5E05"/>
    <w:rsid w:val="004B6010"/>
    <w:rsid w:val="004B6309"/>
    <w:rsid w:val="004B692D"/>
    <w:rsid w:val="004B7023"/>
    <w:rsid w:val="004B7394"/>
    <w:rsid w:val="004B7A16"/>
    <w:rsid w:val="004B7AF4"/>
    <w:rsid w:val="004B7E4D"/>
    <w:rsid w:val="004C0411"/>
    <w:rsid w:val="004C0BF9"/>
    <w:rsid w:val="004C0F32"/>
    <w:rsid w:val="004C1270"/>
    <w:rsid w:val="004C1A5B"/>
    <w:rsid w:val="004C1FE4"/>
    <w:rsid w:val="004C1FF5"/>
    <w:rsid w:val="004C2651"/>
    <w:rsid w:val="004C2830"/>
    <w:rsid w:val="004C2871"/>
    <w:rsid w:val="004C28E4"/>
    <w:rsid w:val="004C2B77"/>
    <w:rsid w:val="004C2CE0"/>
    <w:rsid w:val="004C31AE"/>
    <w:rsid w:val="004C3633"/>
    <w:rsid w:val="004C40F1"/>
    <w:rsid w:val="004C41CB"/>
    <w:rsid w:val="004C42D4"/>
    <w:rsid w:val="004C45A1"/>
    <w:rsid w:val="004C47DB"/>
    <w:rsid w:val="004C49A3"/>
    <w:rsid w:val="004C49B2"/>
    <w:rsid w:val="004C49C8"/>
    <w:rsid w:val="004C5052"/>
    <w:rsid w:val="004C5225"/>
    <w:rsid w:val="004C530B"/>
    <w:rsid w:val="004C559C"/>
    <w:rsid w:val="004C58C3"/>
    <w:rsid w:val="004C59B7"/>
    <w:rsid w:val="004C5B43"/>
    <w:rsid w:val="004C5CBD"/>
    <w:rsid w:val="004C6032"/>
    <w:rsid w:val="004C6C28"/>
    <w:rsid w:val="004C6ED3"/>
    <w:rsid w:val="004C7853"/>
    <w:rsid w:val="004C7C5D"/>
    <w:rsid w:val="004D002C"/>
    <w:rsid w:val="004D1A3E"/>
    <w:rsid w:val="004D1B83"/>
    <w:rsid w:val="004D22F6"/>
    <w:rsid w:val="004D2930"/>
    <w:rsid w:val="004D2A9B"/>
    <w:rsid w:val="004D332A"/>
    <w:rsid w:val="004D3971"/>
    <w:rsid w:val="004D3A00"/>
    <w:rsid w:val="004D3AAA"/>
    <w:rsid w:val="004D3FEB"/>
    <w:rsid w:val="004D400A"/>
    <w:rsid w:val="004D4FBC"/>
    <w:rsid w:val="004D5320"/>
    <w:rsid w:val="004D6477"/>
    <w:rsid w:val="004D64B3"/>
    <w:rsid w:val="004D6AEE"/>
    <w:rsid w:val="004D6ECB"/>
    <w:rsid w:val="004D719B"/>
    <w:rsid w:val="004D79D4"/>
    <w:rsid w:val="004D7ED3"/>
    <w:rsid w:val="004E0890"/>
    <w:rsid w:val="004E0AFD"/>
    <w:rsid w:val="004E1C82"/>
    <w:rsid w:val="004E20D6"/>
    <w:rsid w:val="004E2650"/>
    <w:rsid w:val="004E28D6"/>
    <w:rsid w:val="004E2EEB"/>
    <w:rsid w:val="004E3693"/>
    <w:rsid w:val="004E36CA"/>
    <w:rsid w:val="004E39DD"/>
    <w:rsid w:val="004E3AF8"/>
    <w:rsid w:val="004E3E1F"/>
    <w:rsid w:val="004E3E87"/>
    <w:rsid w:val="004E4265"/>
    <w:rsid w:val="004E471E"/>
    <w:rsid w:val="004E4940"/>
    <w:rsid w:val="004E4A65"/>
    <w:rsid w:val="004E5482"/>
    <w:rsid w:val="004E5AD3"/>
    <w:rsid w:val="004E65F4"/>
    <w:rsid w:val="004E6BD7"/>
    <w:rsid w:val="004E752C"/>
    <w:rsid w:val="004E75F9"/>
    <w:rsid w:val="004E7F9D"/>
    <w:rsid w:val="004F01EF"/>
    <w:rsid w:val="004F022A"/>
    <w:rsid w:val="004F0315"/>
    <w:rsid w:val="004F13AC"/>
    <w:rsid w:val="004F16C4"/>
    <w:rsid w:val="004F1AB6"/>
    <w:rsid w:val="004F1EDD"/>
    <w:rsid w:val="004F2176"/>
    <w:rsid w:val="004F23B8"/>
    <w:rsid w:val="004F2400"/>
    <w:rsid w:val="004F258A"/>
    <w:rsid w:val="004F25F7"/>
    <w:rsid w:val="004F2CE9"/>
    <w:rsid w:val="004F312F"/>
    <w:rsid w:val="004F3432"/>
    <w:rsid w:val="004F35AE"/>
    <w:rsid w:val="004F3C04"/>
    <w:rsid w:val="004F444F"/>
    <w:rsid w:val="004F5AB7"/>
    <w:rsid w:val="004F5F5D"/>
    <w:rsid w:val="004F6953"/>
    <w:rsid w:val="004F69DA"/>
    <w:rsid w:val="004F7AC5"/>
    <w:rsid w:val="00500087"/>
    <w:rsid w:val="005008C4"/>
    <w:rsid w:val="00500BBF"/>
    <w:rsid w:val="00501359"/>
    <w:rsid w:val="00501460"/>
    <w:rsid w:val="005014B2"/>
    <w:rsid w:val="005014BD"/>
    <w:rsid w:val="00502E41"/>
    <w:rsid w:val="00503526"/>
    <w:rsid w:val="00503D73"/>
    <w:rsid w:val="00503E85"/>
    <w:rsid w:val="00504091"/>
    <w:rsid w:val="005043D4"/>
    <w:rsid w:val="00504A19"/>
    <w:rsid w:val="00504E0A"/>
    <w:rsid w:val="00504F2A"/>
    <w:rsid w:val="005056A5"/>
    <w:rsid w:val="00505EAB"/>
    <w:rsid w:val="00506016"/>
    <w:rsid w:val="005066F3"/>
    <w:rsid w:val="0050712B"/>
    <w:rsid w:val="005074BB"/>
    <w:rsid w:val="005104F2"/>
    <w:rsid w:val="00510781"/>
    <w:rsid w:val="00510DD3"/>
    <w:rsid w:val="00510E10"/>
    <w:rsid w:val="00510F58"/>
    <w:rsid w:val="005114C0"/>
    <w:rsid w:val="005119FE"/>
    <w:rsid w:val="005123F4"/>
    <w:rsid w:val="005124B6"/>
    <w:rsid w:val="00512537"/>
    <w:rsid w:val="00512956"/>
    <w:rsid w:val="005129F9"/>
    <w:rsid w:val="00512BC0"/>
    <w:rsid w:val="00512F19"/>
    <w:rsid w:val="0051358D"/>
    <w:rsid w:val="0051369A"/>
    <w:rsid w:val="0051373B"/>
    <w:rsid w:val="00513B00"/>
    <w:rsid w:val="00513B10"/>
    <w:rsid w:val="00513EC8"/>
    <w:rsid w:val="00514113"/>
    <w:rsid w:val="005144F1"/>
    <w:rsid w:val="0051469F"/>
    <w:rsid w:val="0051511F"/>
    <w:rsid w:val="0051527E"/>
    <w:rsid w:val="005153D3"/>
    <w:rsid w:val="005157BD"/>
    <w:rsid w:val="00515A05"/>
    <w:rsid w:val="00515B6B"/>
    <w:rsid w:val="00515DC6"/>
    <w:rsid w:val="00515EBA"/>
    <w:rsid w:val="00516525"/>
    <w:rsid w:val="00516614"/>
    <w:rsid w:val="00516664"/>
    <w:rsid w:val="00516F98"/>
    <w:rsid w:val="005173DC"/>
    <w:rsid w:val="00517440"/>
    <w:rsid w:val="0051744A"/>
    <w:rsid w:val="005176FA"/>
    <w:rsid w:val="00517847"/>
    <w:rsid w:val="0051787B"/>
    <w:rsid w:val="005178CD"/>
    <w:rsid w:val="00517A49"/>
    <w:rsid w:val="00517DEF"/>
    <w:rsid w:val="005202C9"/>
    <w:rsid w:val="005204ED"/>
    <w:rsid w:val="00520646"/>
    <w:rsid w:val="0052069D"/>
    <w:rsid w:val="00521154"/>
    <w:rsid w:val="005214DF"/>
    <w:rsid w:val="00521CE2"/>
    <w:rsid w:val="0052241F"/>
    <w:rsid w:val="00522A15"/>
    <w:rsid w:val="00522A51"/>
    <w:rsid w:val="00523A82"/>
    <w:rsid w:val="00523B8E"/>
    <w:rsid w:val="00524149"/>
    <w:rsid w:val="00524DF6"/>
    <w:rsid w:val="00525224"/>
    <w:rsid w:val="00525803"/>
    <w:rsid w:val="00525AE7"/>
    <w:rsid w:val="00526A80"/>
    <w:rsid w:val="00526BC4"/>
    <w:rsid w:val="00527366"/>
    <w:rsid w:val="00527C2A"/>
    <w:rsid w:val="005300D8"/>
    <w:rsid w:val="005303F1"/>
    <w:rsid w:val="00531340"/>
    <w:rsid w:val="005313BC"/>
    <w:rsid w:val="005315FB"/>
    <w:rsid w:val="0053189D"/>
    <w:rsid w:val="00531CEA"/>
    <w:rsid w:val="00531D29"/>
    <w:rsid w:val="005321CD"/>
    <w:rsid w:val="0053240E"/>
    <w:rsid w:val="00532425"/>
    <w:rsid w:val="00532C3F"/>
    <w:rsid w:val="00533527"/>
    <w:rsid w:val="00533B26"/>
    <w:rsid w:val="00533B99"/>
    <w:rsid w:val="00533D37"/>
    <w:rsid w:val="0053454B"/>
    <w:rsid w:val="00534726"/>
    <w:rsid w:val="00535C1D"/>
    <w:rsid w:val="00536683"/>
    <w:rsid w:val="00536984"/>
    <w:rsid w:val="00536A82"/>
    <w:rsid w:val="00536FA1"/>
    <w:rsid w:val="00537064"/>
    <w:rsid w:val="00537208"/>
    <w:rsid w:val="00537239"/>
    <w:rsid w:val="00537687"/>
    <w:rsid w:val="00537785"/>
    <w:rsid w:val="00537C1D"/>
    <w:rsid w:val="00537CD1"/>
    <w:rsid w:val="00537FA6"/>
    <w:rsid w:val="00540F33"/>
    <w:rsid w:val="00541480"/>
    <w:rsid w:val="00541687"/>
    <w:rsid w:val="005422EB"/>
    <w:rsid w:val="005424EC"/>
    <w:rsid w:val="00543382"/>
    <w:rsid w:val="00543675"/>
    <w:rsid w:val="005438A2"/>
    <w:rsid w:val="005438FA"/>
    <w:rsid w:val="00544B10"/>
    <w:rsid w:val="00544D31"/>
    <w:rsid w:val="005451F3"/>
    <w:rsid w:val="00545C6C"/>
    <w:rsid w:val="00545DAF"/>
    <w:rsid w:val="005461DE"/>
    <w:rsid w:val="00546524"/>
    <w:rsid w:val="005467DE"/>
    <w:rsid w:val="0054681C"/>
    <w:rsid w:val="005468AA"/>
    <w:rsid w:val="00546A85"/>
    <w:rsid w:val="0054752A"/>
    <w:rsid w:val="00547C75"/>
    <w:rsid w:val="00547FAF"/>
    <w:rsid w:val="00550141"/>
    <w:rsid w:val="0055014F"/>
    <w:rsid w:val="00550785"/>
    <w:rsid w:val="00550E97"/>
    <w:rsid w:val="00550F34"/>
    <w:rsid w:val="00551154"/>
    <w:rsid w:val="00551425"/>
    <w:rsid w:val="00551588"/>
    <w:rsid w:val="0055179E"/>
    <w:rsid w:val="00551D11"/>
    <w:rsid w:val="0055234C"/>
    <w:rsid w:val="0055280F"/>
    <w:rsid w:val="00552C75"/>
    <w:rsid w:val="00552DD1"/>
    <w:rsid w:val="0055323A"/>
    <w:rsid w:val="005532D4"/>
    <w:rsid w:val="005539A3"/>
    <w:rsid w:val="00554042"/>
    <w:rsid w:val="00554B69"/>
    <w:rsid w:val="00555122"/>
    <w:rsid w:val="00555209"/>
    <w:rsid w:val="005552B1"/>
    <w:rsid w:val="005557B7"/>
    <w:rsid w:val="005558F7"/>
    <w:rsid w:val="0055656D"/>
    <w:rsid w:val="0055670D"/>
    <w:rsid w:val="00556823"/>
    <w:rsid w:val="00556EC5"/>
    <w:rsid w:val="00556F1C"/>
    <w:rsid w:val="005572A6"/>
    <w:rsid w:val="00557420"/>
    <w:rsid w:val="005579E9"/>
    <w:rsid w:val="00557C19"/>
    <w:rsid w:val="00557DF1"/>
    <w:rsid w:val="0056018F"/>
    <w:rsid w:val="005601C7"/>
    <w:rsid w:val="005603F2"/>
    <w:rsid w:val="00560966"/>
    <w:rsid w:val="00560DE9"/>
    <w:rsid w:val="00560EDB"/>
    <w:rsid w:val="00561158"/>
    <w:rsid w:val="00561819"/>
    <w:rsid w:val="00561849"/>
    <w:rsid w:val="00561B96"/>
    <w:rsid w:val="00561C4D"/>
    <w:rsid w:val="005630FA"/>
    <w:rsid w:val="005638ED"/>
    <w:rsid w:val="005645B1"/>
    <w:rsid w:val="00564A4F"/>
    <w:rsid w:val="00564FAD"/>
    <w:rsid w:val="0056515C"/>
    <w:rsid w:val="00565439"/>
    <w:rsid w:val="005658BE"/>
    <w:rsid w:val="00565A4A"/>
    <w:rsid w:val="00565BF8"/>
    <w:rsid w:val="00565E03"/>
    <w:rsid w:val="005660DD"/>
    <w:rsid w:val="00566514"/>
    <w:rsid w:val="00566BBD"/>
    <w:rsid w:val="00566BC3"/>
    <w:rsid w:val="0056782D"/>
    <w:rsid w:val="00567EF4"/>
    <w:rsid w:val="00570035"/>
    <w:rsid w:val="00570059"/>
    <w:rsid w:val="0057094B"/>
    <w:rsid w:val="00570DD9"/>
    <w:rsid w:val="005711A9"/>
    <w:rsid w:val="0057146B"/>
    <w:rsid w:val="005717C5"/>
    <w:rsid w:val="00571A1D"/>
    <w:rsid w:val="00571B76"/>
    <w:rsid w:val="00571BD4"/>
    <w:rsid w:val="00571C7B"/>
    <w:rsid w:val="00571EBD"/>
    <w:rsid w:val="005720D7"/>
    <w:rsid w:val="005724F5"/>
    <w:rsid w:val="00572A41"/>
    <w:rsid w:val="0057309B"/>
    <w:rsid w:val="0057328C"/>
    <w:rsid w:val="00573419"/>
    <w:rsid w:val="005738F7"/>
    <w:rsid w:val="005739E0"/>
    <w:rsid w:val="00573A95"/>
    <w:rsid w:val="00573B51"/>
    <w:rsid w:val="00573F80"/>
    <w:rsid w:val="00574486"/>
    <w:rsid w:val="005747F0"/>
    <w:rsid w:val="0057516F"/>
    <w:rsid w:val="005753BB"/>
    <w:rsid w:val="0057542C"/>
    <w:rsid w:val="00575CED"/>
    <w:rsid w:val="005762B0"/>
    <w:rsid w:val="00576438"/>
    <w:rsid w:val="005767A5"/>
    <w:rsid w:val="00576D54"/>
    <w:rsid w:val="00577173"/>
    <w:rsid w:val="0057727B"/>
    <w:rsid w:val="00577333"/>
    <w:rsid w:val="00577586"/>
    <w:rsid w:val="0057783C"/>
    <w:rsid w:val="00577AE1"/>
    <w:rsid w:val="00577BBC"/>
    <w:rsid w:val="00577C40"/>
    <w:rsid w:val="0058003F"/>
    <w:rsid w:val="005801CD"/>
    <w:rsid w:val="005804CD"/>
    <w:rsid w:val="005807F5"/>
    <w:rsid w:val="00580924"/>
    <w:rsid w:val="005809E1"/>
    <w:rsid w:val="00580D6C"/>
    <w:rsid w:val="00580F8F"/>
    <w:rsid w:val="00581CE6"/>
    <w:rsid w:val="00581D86"/>
    <w:rsid w:val="00582181"/>
    <w:rsid w:val="005828B6"/>
    <w:rsid w:val="005829C0"/>
    <w:rsid w:val="00582B56"/>
    <w:rsid w:val="00582C8E"/>
    <w:rsid w:val="00582F76"/>
    <w:rsid w:val="005835BE"/>
    <w:rsid w:val="00583A7E"/>
    <w:rsid w:val="00583AFA"/>
    <w:rsid w:val="0058438F"/>
    <w:rsid w:val="00584634"/>
    <w:rsid w:val="0058474A"/>
    <w:rsid w:val="0058501A"/>
    <w:rsid w:val="00585748"/>
    <w:rsid w:val="00585941"/>
    <w:rsid w:val="00585BB9"/>
    <w:rsid w:val="005864EE"/>
    <w:rsid w:val="0058687C"/>
    <w:rsid w:val="00586A9F"/>
    <w:rsid w:val="00586C43"/>
    <w:rsid w:val="0058718B"/>
    <w:rsid w:val="00587449"/>
    <w:rsid w:val="00590CF8"/>
    <w:rsid w:val="00591E5D"/>
    <w:rsid w:val="00591F7B"/>
    <w:rsid w:val="0059229A"/>
    <w:rsid w:val="00592591"/>
    <w:rsid w:val="005928C8"/>
    <w:rsid w:val="00592FDB"/>
    <w:rsid w:val="00593697"/>
    <w:rsid w:val="00593AB2"/>
    <w:rsid w:val="00593E69"/>
    <w:rsid w:val="0059413B"/>
    <w:rsid w:val="00594583"/>
    <w:rsid w:val="005945DE"/>
    <w:rsid w:val="00594B29"/>
    <w:rsid w:val="00594B54"/>
    <w:rsid w:val="00594EF5"/>
    <w:rsid w:val="00595073"/>
    <w:rsid w:val="00595530"/>
    <w:rsid w:val="005955AE"/>
    <w:rsid w:val="00595F26"/>
    <w:rsid w:val="0059611D"/>
    <w:rsid w:val="005963F8"/>
    <w:rsid w:val="00596CA9"/>
    <w:rsid w:val="005970E2"/>
    <w:rsid w:val="00597121"/>
    <w:rsid w:val="00597131"/>
    <w:rsid w:val="0059743C"/>
    <w:rsid w:val="00597691"/>
    <w:rsid w:val="00597AD4"/>
    <w:rsid w:val="005A02FC"/>
    <w:rsid w:val="005A0493"/>
    <w:rsid w:val="005A0A1D"/>
    <w:rsid w:val="005A0C7E"/>
    <w:rsid w:val="005A1191"/>
    <w:rsid w:val="005A123F"/>
    <w:rsid w:val="005A1544"/>
    <w:rsid w:val="005A1582"/>
    <w:rsid w:val="005A162F"/>
    <w:rsid w:val="005A16FA"/>
    <w:rsid w:val="005A2598"/>
    <w:rsid w:val="005A2626"/>
    <w:rsid w:val="005A2789"/>
    <w:rsid w:val="005A28E3"/>
    <w:rsid w:val="005A2ACB"/>
    <w:rsid w:val="005A3161"/>
    <w:rsid w:val="005A332D"/>
    <w:rsid w:val="005A33DE"/>
    <w:rsid w:val="005A34B7"/>
    <w:rsid w:val="005A3C2A"/>
    <w:rsid w:val="005A3D0E"/>
    <w:rsid w:val="005A3D13"/>
    <w:rsid w:val="005A3EE9"/>
    <w:rsid w:val="005A4393"/>
    <w:rsid w:val="005A489F"/>
    <w:rsid w:val="005A49B1"/>
    <w:rsid w:val="005A4E4B"/>
    <w:rsid w:val="005A5089"/>
    <w:rsid w:val="005A5291"/>
    <w:rsid w:val="005A53C6"/>
    <w:rsid w:val="005A5EAA"/>
    <w:rsid w:val="005A6021"/>
    <w:rsid w:val="005A652F"/>
    <w:rsid w:val="005A6DBA"/>
    <w:rsid w:val="005A7257"/>
    <w:rsid w:val="005A775F"/>
    <w:rsid w:val="005A77F3"/>
    <w:rsid w:val="005A7B42"/>
    <w:rsid w:val="005A7E93"/>
    <w:rsid w:val="005B0141"/>
    <w:rsid w:val="005B048A"/>
    <w:rsid w:val="005B12BB"/>
    <w:rsid w:val="005B1BC7"/>
    <w:rsid w:val="005B1F00"/>
    <w:rsid w:val="005B2093"/>
    <w:rsid w:val="005B2288"/>
    <w:rsid w:val="005B2291"/>
    <w:rsid w:val="005B23FD"/>
    <w:rsid w:val="005B255C"/>
    <w:rsid w:val="005B26D7"/>
    <w:rsid w:val="005B2791"/>
    <w:rsid w:val="005B2930"/>
    <w:rsid w:val="005B2B80"/>
    <w:rsid w:val="005B3179"/>
    <w:rsid w:val="005B31AC"/>
    <w:rsid w:val="005B31B7"/>
    <w:rsid w:val="005B34FE"/>
    <w:rsid w:val="005B35D8"/>
    <w:rsid w:val="005B3BB8"/>
    <w:rsid w:val="005B3EDB"/>
    <w:rsid w:val="005B4059"/>
    <w:rsid w:val="005B465A"/>
    <w:rsid w:val="005B4D93"/>
    <w:rsid w:val="005B4E89"/>
    <w:rsid w:val="005B4F88"/>
    <w:rsid w:val="005B5435"/>
    <w:rsid w:val="005B5CBF"/>
    <w:rsid w:val="005B62EE"/>
    <w:rsid w:val="005B6C0C"/>
    <w:rsid w:val="005B6C56"/>
    <w:rsid w:val="005B706C"/>
    <w:rsid w:val="005B75F6"/>
    <w:rsid w:val="005B7696"/>
    <w:rsid w:val="005C0809"/>
    <w:rsid w:val="005C0C9F"/>
    <w:rsid w:val="005C1140"/>
    <w:rsid w:val="005C119B"/>
    <w:rsid w:val="005C1541"/>
    <w:rsid w:val="005C18A3"/>
    <w:rsid w:val="005C1A56"/>
    <w:rsid w:val="005C1F79"/>
    <w:rsid w:val="005C23C4"/>
    <w:rsid w:val="005C34F1"/>
    <w:rsid w:val="005C377B"/>
    <w:rsid w:val="005C40F4"/>
    <w:rsid w:val="005C4BDF"/>
    <w:rsid w:val="005C4DE7"/>
    <w:rsid w:val="005C510A"/>
    <w:rsid w:val="005C52A0"/>
    <w:rsid w:val="005C6176"/>
    <w:rsid w:val="005C61AB"/>
    <w:rsid w:val="005C6220"/>
    <w:rsid w:val="005C6229"/>
    <w:rsid w:val="005C6573"/>
    <w:rsid w:val="005C6891"/>
    <w:rsid w:val="005C68BC"/>
    <w:rsid w:val="005C6B0D"/>
    <w:rsid w:val="005C6B73"/>
    <w:rsid w:val="005C6BDF"/>
    <w:rsid w:val="005C6D72"/>
    <w:rsid w:val="005C6DF3"/>
    <w:rsid w:val="005C749A"/>
    <w:rsid w:val="005C74C9"/>
    <w:rsid w:val="005C796D"/>
    <w:rsid w:val="005C7B05"/>
    <w:rsid w:val="005C7C2A"/>
    <w:rsid w:val="005D042B"/>
    <w:rsid w:val="005D05A6"/>
    <w:rsid w:val="005D09A3"/>
    <w:rsid w:val="005D0B66"/>
    <w:rsid w:val="005D0D71"/>
    <w:rsid w:val="005D0DBC"/>
    <w:rsid w:val="005D1018"/>
    <w:rsid w:val="005D1275"/>
    <w:rsid w:val="005D16D6"/>
    <w:rsid w:val="005D1789"/>
    <w:rsid w:val="005D1928"/>
    <w:rsid w:val="005D1E10"/>
    <w:rsid w:val="005D2145"/>
    <w:rsid w:val="005D2431"/>
    <w:rsid w:val="005D2491"/>
    <w:rsid w:val="005D29A6"/>
    <w:rsid w:val="005D3005"/>
    <w:rsid w:val="005D3391"/>
    <w:rsid w:val="005D3474"/>
    <w:rsid w:val="005D3534"/>
    <w:rsid w:val="005D3888"/>
    <w:rsid w:val="005D3CBE"/>
    <w:rsid w:val="005D4BAF"/>
    <w:rsid w:val="005D4F93"/>
    <w:rsid w:val="005D573E"/>
    <w:rsid w:val="005D59BB"/>
    <w:rsid w:val="005D5F1C"/>
    <w:rsid w:val="005D6128"/>
    <w:rsid w:val="005D6241"/>
    <w:rsid w:val="005D627F"/>
    <w:rsid w:val="005D72E1"/>
    <w:rsid w:val="005E035D"/>
    <w:rsid w:val="005E05C8"/>
    <w:rsid w:val="005E0CD7"/>
    <w:rsid w:val="005E1BB2"/>
    <w:rsid w:val="005E218C"/>
    <w:rsid w:val="005E233B"/>
    <w:rsid w:val="005E24EC"/>
    <w:rsid w:val="005E30B6"/>
    <w:rsid w:val="005E3137"/>
    <w:rsid w:val="005E32EC"/>
    <w:rsid w:val="005E3D95"/>
    <w:rsid w:val="005E423A"/>
    <w:rsid w:val="005E42A2"/>
    <w:rsid w:val="005E4764"/>
    <w:rsid w:val="005E4847"/>
    <w:rsid w:val="005E496D"/>
    <w:rsid w:val="005E4D2D"/>
    <w:rsid w:val="005E5A2A"/>
    <w:rsid w:val="005E5A65"/>
    <w:rsid w:val="005E5B3E"/>
    <w:rsid w:val="005E5F44"/>
    <w:rsid w:val="005E5FAC"/>
    <w:rsid w:val="005E6016"/>
    <w:rsid w:val="005E69E7"/>
    <w:rsid w:val="005E6C32"/>
    <w:rsid w:val="005E6F1C"/>
    <w:rsid w:val="005E7226"/>
    <w:rsid w:val="005E73DA"/>
    <w:rsid w:val="005E7D8A"/>
    <w:rsid w:val="005F012B"/>
    <w:rsid w:val="005F0776"/>
    <w:rsid w:val="005F126D"/>
    <w:rsid w:val="005F13A4"/>
    <w:rsid w:val="005F1A24"/>
    <w:rsid w:val="005F1AC6"/>
    <w:rsid w:val="005F2945"/>
    <w:rsid w:val="005F2BAC"/>
    <w:rsid w:val="005F31BD"/>
    <w:rsid w:val="005F3909"/>
    <w:rsid w:val="005F3921"/>
    <w:rsid w:val="005F3F2A"/>
    <w:rsid w:val="005F45FE"/>
    <w:rsid w:val="005F4F95"/>
    <w:rsid w:val="005F54A1"/>
    <w:rsid w:val="005F5655"/>
    <w:rsid w:val="005F577D"/>
    <w:rsid w:val="005F62FA"/>
    <w:rsid w:val="005F6704"/>
    <w:rsid w:val="005F674C"/>
    <w:rsid w:val="005F6C0C"/>
    <w:rsid w:val="005F7AEA"/>
    <w:rsid w:val="005F7C71"/>
    <w:rsid w:val="005F7CB8"/>
    <w:rsid w:val="00600265"/>
    <w:rsid w:val="00600760"/>
    <w:rsid w:val="00601067"/>
    <w:rsid w:val="006019F6"/>
    <w:rsid w:val="00601BC7"/>
    <w:rsid w:val="00602040"/>
    <w:rsid w:val="00602259"/>
    <w:rsid w:val="00602814"/>
    <w:rsid w:val="00602B1E"/>
    <w:rsid w:val="0060325A"/>
    <w:rsid w:val="00603395"/>
    <w:rsid w:val="006034EC"/>
    <w:rsid w:val="006035A6"/>
    <w:rsid w:val="00603A11"/>
    <w:rsid w:val="006041A7"/>
    <w:rsid w:val="006042C1"/>
    <w:rsid w:val="006042C2"/>
    <w:rsid w:val="0060471C"/>
    <w:rsid w:val="00604CE7"/>
    <w:rsid w:val="0060537B"/>
    <w:rsid w:val="00605ECE"/>
    <w:rsid w:val="00606FDA"/>
    <w:rsid w:val="00607171"/>
    <w:rsid w:val="00607176"/>
    <w:rsid w:val="00607210"/>
    <w:rsid w:val="00607226"/>
    <w:rsid w:val="006075AF"/>
    <w:rsid w:val="00607AEF"/>
    <w:rsid w:val="00607CF5"/>
    <w:rsid w:val="00610248"/>
    <w:rsid w:val="00610440"/>
    <w:rsid w:val="006104E4"/>
    <w:rsid w:val="0061099C"/>
    <w:rsid w:val="006115DF"/>
    <w:rsid w:val="0061227A"/>
    <w:rsid w:val="00612F27"/>
    <w:rsid w:val="00613673"/>
    <w:rsid w:val="00613D28"/>
    <w:rsid w:val="00613D8D"/>
    <w:rsid w:val="00614183"/>
    <w:rsid w:val="00614260"/>
    <w:rsid w:val="00614545"/>
    <w:rsid w:val="006145CD"/>
    <w:rsid w:val="006149EA"/>
    <w:rsid w:val="0061539F"/>
    <w:rsid w:val="00615CD4"/>
    <w:rsid w:val="00616D2F"/>
    <w:rsid w:val="0061737E"/>
    <w:rsid w:val="00617F33"/>
    <w:rsid w:val="0062013D"/>
    <w:rsid w:val="006207D6"/>
    <w:rsid w:val="00620FE5"/>
    <w:rsid w:val="0062116E"/>
    <w:rsid w:val="00621368"/>
    <w:rsid w:val="006213C6"/>
    <w:rsid w:val="00621F8F"/>
    <w:rsid w:val="00622116"/>
    <w:rsid w:val="006225C3"/>
    <w:rsid w:val="0062351E"/>
    <w:rsid w:val="0062386E"/>
    <w:rsid w:val="00623CE2"/>
    <w:rsid w:val="00623CF7"/>
    <w:rsid w:val="006240F4"/>
    <w:rsid w:val="00624643"/>
    <w:rsid w:val="006246AA"/>
    <w:rsid w:val="00624B26"/>
    <w:rsid w:val="00624B3A"/>
    <w:rsid w:val="006254EC"/>
    <w:rsid w:val="006257C5"/>
    <w:rsid w:val="006263B2"/>
    <w:rsid w:val="006270FF"/>
    <w:rsid w:val="00627E43"/>
    <w:rsid w:val="006308D2"/>
    <w:rsid w:val="00630A7C"/>
    <w:rsid w:val="0063110B"/>
    <w:rsid w:val="00631148"/>
    <w:rsid w:val="006312A5"/>
    <w:rsid w:val="00631B2B"/>
    <w:rsid w:val="00631B70"/>
    <w:rsid w:val="0063230C"/>
    <w:rsid w:val="0063270D"/>
    <w:rsid w:val="006327AA"/>
    <w:rsid w:val="00632A34"/>
    <w:rsid w:val="00632D77"/>
    <w:rsid w:val="00633D03"/>
    <w:rsid w:val="00634660"/>
    <w:rsid w:val="00634AF3"/>
    <w:rsid w:val="00634EAA"/>
    <w:rsid w:val="00634F48"/>
    <w:rsid w:val="00635044"/>
    <w:rsid w:val="0063534C"/>
    <w:rsid w:val="0063555D"/>
    <w:rsid w:val="00635798"/>
    <w:rsid w:val="00635B3A"/>
    <w:rsid w:val="00635F4D"/>
    <w:rsid w:val="00636A5D"/>
    <w:rsid w:val="00636A79"/>
    <w:rsid w:val="00636A96"/>
    <w:rsid w:val="00636E25"/>
    <w:rsid w:val="006370A6"/>
    <w:rsid w:val="006371D3"/>
    <w:rsid w:val="00637284"/>
    <w:rsid w:val="0063757C"/>
    <w:rsid w:val="006375A1"/>
    <w:rsid w:val="00637CE3"/>
    <w:rsid w:val="006405BC"/>
    <w:rsid w:val="00640B7C"/>
    <w:rsid w:val="00640BCA"/>
    <w:rsid w:val="00640C80"/>
    <w:rsid w:val="00640E84"/>
    <w:rsid w:val="00641096"/>
    <w:rsid w:val="00641697"/>
    <w:rsid w:val="00641783"/>
    <w:rsid w:val="00641B18"/>
    <w:rsid w:val="00641BDE"/>
    <w:rsid w:val="00642506"/>
    <w:rsid w:val="00642856"/>
    <w:rsid w:val="00642B39"/>
    <w:rsid w:val="00642EFA"/>
    <w:rsid w:val="006431FB"/>
    <w:rsid w:val="00643625"/>
    <w:rsid w:val="00643F2D"/>
    <w:rsid w:val="00645B20"/>
    <w:rsid w:val="00646148"/>
    <w:rsid w:val="00646328"/>
    <w:rsid w:val="006464C9"/>
    <w:rsid w:val="006471E8"/>
    <w:rsid w:val="00647825"/>
    <w:rsid w:val="00647853"/>
    <w:rsid w:val="00647B1C"/>
    <w:rsid w:val="00647C28"/>
    <w:rsid w:val="00650077"/>
    <w:rsid w:val="00650366"/>
    <w:rsid w:val="00650B7B"/>
    <w:rsid w:val="00651099"/>
    <w:rsid w:val="006513FB"/>
    <w:rsid w:val="00651766"/>
    <w:rsid w:val="00651B46"/>
    <w:rsid w:val="00651D7D"/>
    <w:rsid w:val="00651EF8"/>
    <w:rsid w:val="0065202C"/>
    <w:rsid w:val="00652559"/>
    <w:rsid w:val="0065296E"/>
    <w:rsid w:val="00652E14"/>
    <w:rsid w:val="00653358"/>
    <w:rsid w:val="006533B3"/>
    <w:rsid w:val="00653A89"/>
    <w:rsid w:val="00653E4A"/>
    <w:rsid w:val="0065482D"/>
    <w:rsid w:val="00654B27"/>
    <w:rsid w:val="0065523C"/>
    <w:rsid w:val="00655501"/>
    <w:rsid w:val="00655D7A"/>
    <w:rsid w:val="00655EE4"/>
    <w:rsid w:val="00655F71"/>
    <w:rsid w:val="00656452"/>
    <w:rsid w:val="00656A73"/>
    <w:rsid w:val="00656D55"/>
    <w:rsid w:val="00656DAC"/>
    <w:rsid w:val="006571E8"/>
    <w:rsid w:val="006574C3"/>
    <w:rsid w:val="00657574"/>
    <w:rsid w:val="00657980"/>
    <w:rsid w:val="00657D11"/>
    <w:rsid w:val="00657DAD"/>
    <w:rsid w:val="00657E25"/>
    <w:rsid w:val="006600A2"/>
    <w:rsid w:val="00660395"/>
    <w:rsid w:val="00660BF0"/>
    <w:rsid w:val="00660D8E"/>
    <w:rsid w:val="00660DC6"/>
    <w:rsid w:val="00661B83"/>
    <w:rsid w:val="00661D66"/>
    <w:rsid w:val="006622C1"/>
    <w:rsid w:val="00662543"/>
    <w:rsid w:val="00662B66"/>
    <w:rsid w:val="00662EB0"/>
    <w:rsid w:val="006633D4"/>
    <w:rsid w:val="006634D1"/>
    <w:rsid w:val="00663550"/>
    <w:rsid w:val="00663781"/>
    <w:rsid w:val="006638B0"/>
    <w:rsid w:val="00663C3F"/>
    <w:rsid w:val="0066500B"/>
    <w:rsid w:val="0066527D"/>
    <w:rsid w:val="00665B54"/>
    <w:rsid w:val="00665EF6"/>
    <w:rsid w:val="00665F64"/>
    <w:rsid w:val="006660C2"/>
    <w:rsid w:val="006664D8"/>
    <w:rsid w:val="006665BB"/>
    <w:rsid w:val="00666CCC"/>
    <w:rsid w:val="00666E89"/>
    <w:rsid w:val="0066704D"/>
    <w:rsid w:val="006671BD"/>
    <w:rsid w:val="0067045C"/>
    <w:rsid w:val="0067099D"/>
    <w:rsid w:val="00670A38"/>
    <w:rsid w:val="00670FC0"/>
    <w:rsid w:val="00671576"/>
    <w:rsid w:val="00671CC5"/>
    <w:rsid w:val="00672847"/>
    <w:rsid w:val="006730E2"/>
    <w:rsid w:val="00673C12"/>
    <w:rsid w:val="006745E1"/>
    <w:rsid w:val="0067478C"/>
    <w:rsid w:val="0067517B"/>
    <w:rsid w:val="00675838"/>
    <w:rsid w:val="006758E9"/>
    <w:rsid w:val="00675A67"/>
    <w:rsid w:val="00675C7D"/>
    <w:rsid w:val="00675CAA"/>
    <w:rsid w:val="00676073"/>
    <w:rsid w:val="00676512"/>
    <w:rsid w:val="00676ECC"/>
    <w:rsid w:val="00677368"/>
    <w:rsid w:val="00680534"/>
    <w:rsid w:val="006805ED"/>
    <w:rsid w:val="00681072"/>
    <w:rsid w:val="006812A1"/>
    <w:rsid w:val="006813D5"/>
    <w:rsid w:val="00681C2F"/>
    <w:rsid w:val="0068224D"/>
    <w:rsid w:val="00682518"/>
    <w:rsid w:val="00682C2E"/>
    <w:rsid w:val="00683475"/>
    <w:rsid w:val="006835FF"/>
    <w:rsid w:val="00683641"/>
    <w:rsid w:val="006841AE"/>
    <w:rsid w:val="006847EB"/>
    <w:rsid w:val="00684DE7"/>
    <w:rsid w:val="00685360"/>
    <w:rsid w:val="006854DC"/>
    <w:rsid w:val="00686617"/>
    <w:rsid w:val="0068750E"/>
    <w:rsid w:val="0068765E"/>
    <w:rsid w:val="00687E90"/>
    <w:rsid w:val="006903D2"/>
    <w:rsid w:val="006906EA"/>
    <w:rsid w:val="00690DE0"/>
    <w:rsid w:val="00691420"/>
    <w:rsid w:val="0069162B"/>
    <w:rsid w:val="00691D41"/>
    <w:rsid w:val="00691EE7"/>
    <w:rsid w:val="0069220D"/>
    <w:rsid w:val="00692DFE"/>
    <w:rsid w:val="00692F9F"/>
    <w:rsid w:val="00693252"/>
    <w:rsid w:val="006932A6"/>
    <w:rsid w:val="00693533"/>
    <w:rsid w:val="0069372A"/>
    <w:rsid w:val="00693C98"/>
    <w:rsid w:val="00693D48"/>
    <w:rsid w:val="00693D88"/>
    <w:rsid w:val="00693F89"/>
    <w:rsid w:val="006948AA"/>
    <w:rsid w:val="0069501C"/>
    <w:rsid w:val="0069506E"/>
    <w:rsid w:val="00695103"/>
    <w:rsid w:val="006953A7"/>
    <w:rsid w:val="006954D7"/>
    <w:rsid w:val="006955C5"/>
    <w:rsid w:val="00695C1B"/>
    <w:rsid w:val="00695EF9"/>
    <w:rsid w:val="00695F13"/>
    <w:rsid w:val="00696D38"/>
    <w:rsid w:val="00697148"/>
    <w:rsid w:val="006975F9"/>
    <w:rsid w:val="00697A6C"/>
    <w:rsid w:val="00697C3B"/>
    <w:rsid w:val="00697CB1"/>
    <w:rsid w:val="00697F34"/>
    <w:rsid w:val="006A0030"/>
    <w:rsid w:val="006A027A"/>
    <w:rsid w:val="006A07D3"/>
    <w:rsid w:val="006A0A2F"/>
    <w:rsid w:val="006A211E"/>
    <w:rsid w:val="006A2326"/>
    <w:rsid w:val="006A255E"/>
    <w:rsid w:val="006A33A8"/>
    <w:rsid w:val="006A39B7"/>
    <w:rsid w:val="006A39C6"/>
    <w:rsid w:val="006A3BAE"/>
    <w:rsid w:val="006A3EC7"/>
    <w:rsid w:val="006A4118"/>
    <w:rsid w:val="006A4CC1"/>
    <w:rsid w:val="006A5486"/>
    <w:rsid w:val="006A5685"/>
    <w:rsid w:val="006A5C4C"/>
    <w:rsid w:val="006A5F06"/>
    <w:rsid w:val="006A610D"/>
    <w:rsid w:val="006A655F"/>
    <w:rsid w:val="006A68F5"/>
    <w:rsid w:val="006A701A"/>
    <w:rsid w:val="006A708A"/>
    <w:rsid w:val="006A7A34"/>
    <w:rsid w:val="006B01DA"/>
    <w:rsid w:val="006B052F"/>
    <w:rsid w:val="006B0B57"/>
    <w:rsid w:val="006B0FE3"/>
    <w:rsid w:val="006B13AD"/>
    <w:rsid w:val="006B162D"/>
    <w:rsid w:val="006B289A"/>
    <w:rsid w:val="006B2BE8"/>
    <w:rsid w:val="006B3067"/>
    <w:rsid w:val="006B31BC"/>
    <w:rsid w:val="006B3610"/>
    <w:rsid w:val="006B3641"/>
    <w:rsid w:val="006B3AA4"/>
    <w:rsid w:val="006B403A"/>
    <w:rsid w:val="006B45CD"/>
    <w:rsid w:val="006B46D3"/>
    <w:rsid w:val="006B49B8"/>
    <w:rsid w:val="006B4A6C"/>
    <w:rsid w:val="006B4D82"/>
    <w:rsid w:val="006B4E77"/>
    <w:rsid w:val="006B51EC"/>
    <w:rsid w:val="006B529B"/>
    <w:rsid w:val="006B5F20"/>
    <w:rsid w:val="006B63E7"/>
    <w:rsid w:val="006B649F"/>
    <w:rsid w:val="006B6910"/>
    <w:rsid w:val="006B6AB0"/>
    <w:rsid w:val="006B761B"/>
    <w:rsid w:val="006B768C"/>
    <w:rsid w:val="006B7768"/>
    <w:rsid w:val="006B7793"/>
    <w:rsid w:val="006B77DB"/>
    <w:rsid w:val="006B78DE"/>
    <w:rsid w:val="006B7D3B"/>
    <w:rsid w:val="006C0E76"/>
    <w:rsid w:val="006C23E5"/>
    <w:rsid w:val="006C2BEB"/>
    <w:rsid w:val="006C2D8F"/>
    <w:rsid w:val="006C2EA6"/>
    <w:rsid w:val="006C3100"/>
    <w:rsid w:val="006C32CE"/>
    <w:rsid w:val="006C3382"/>
    <w:rsid w:val="006C3730"/>
    <w:rsid w:val="006C3BBE"/>
    <w:rsid w:val="006C3F2F"/>
    <w:rsid w:val="006C3F3D"/>
    <w:rsid w:val="006C3F64"/>
    <w:rsid w:val="006C3F8A"/>
    <w:rsid w:val="006C4664"/>
    <w:rsid w:val="006C4878"/>
    <w:rsid w:val="006C4B8C"/>
    <w:rsid w:val="006C4E86"/>
    <w:rsid w:val="006C515C"/>
    <w:rsid w:val="006C5611"/>
    <w:rsid w:val="006C57F2"/>
    <w:rsid w:val="006C5921"/>
    <w:rsid w:val="006C5E56"/>
    <w:rsid w:val="006C6206"/>
    <w:rsid w:val="006C6747"/>
    <w:rsid w:val="006C6BD3"/>
    <w:rsid w:val="006C6E36"/>
    <w:rsid w:val="006C6F79"/>
    <w:rsid w:val="006C700F"/>
    <w:rsid w:val="006C70C0"/>
    <w:rsid w:val="006C7415"/>
    <w:rsid w:val="006C744E"/>
    <w:rsid w:val="006C7479"/>
    <w:rsid w:val="006C751C"/>
    <w:rsid w:val="006C7C05"/>
    <w:rsid w:val="006D0078"/>
    <w:rsid w:val="006D02A6"/>
    <w:rsid w:val="006D087B"/>
    <w:rsid w:val="006D0938"/>
    <w:rsid w:val="006D0D70"/>
    <w:rsid w:val="006D1400"/>
    <w:rsid w:val="006D1B61"/>
    <w:rsid w:val="006D1D03"/>
    <w:rsid w:val="006D23D4"/>
    <w:rsid w:val="006D2599"/>
    <w:rsid w:val="006D2892"/>
    <w:rsid w:val="006D2AFF"/>
    <w:rsid w:val="006D2E9D"/>
    <w:rsid w:val="006D2EE6"/>
    <w:rsid w:val="006D303F"/>
    <w:rsid w:val="006D35BE"/>
    <w:rsid w:val="006D3987"/>
    <w:rsid w:val="006D406E"/>
    <w:rsid w:val="006D4241"/>
    <w:rsid w:val="006D4AE3"/>
    <w:rsid w:val="006D5112"/>
    <w:rsid w:val="006D5792"/>
    <w:rsid w:val="006D5D7D"/>
    <w:rsid w:val="006D667B"/>
    <w:rsid w:val="006D66B3"/>
    <w:rsid w:val="006D675C"/>
    <w:rsid w:val="006D6892"/>
    <w:rsid w:val="006D6DA9"/>
    <w:rsid w:val="006D785A"/>
    <w:rsid w:val="006E0438"/>
    <w:rsid w:val="006E0612"/>
    <w:rsid w:val="006E082C"/>
    <w:rsid w:val="006E0FBB"/>
    <w:rsid w:val="006E14C8"/>
    <w:rsid w:val="006E1B52"/>
    <w:rsid w:val="006E26C6"/>
    <w:rsid w:val="006E288B"/>
    <w:rsid w:val="006E28F5"/>
    <w:rsid w:val="006E333F"/>
    <w:rsid w:val="006E334A"/>
    <w:rsid w:val="006E3C9C"/>
    <w:rsid w:val="006E3ED0"/>
    <w:rsid w:val="006E4102"/>
    <w:rsid w:val="006E4802"/>
    <w:rsid w:val="006E4866"/>
    <w:rsid w:val="006E4B37"/>
    <w:rsid w:val="006E4FEB"/>
    <w:rsid w:val="006E4FF1"/>
    <w:rsid w:val="006E50B4"/>
    <w:rsid w:val="006E52D4"/>
    <w:rsid w:val="006E5936"/>
    <w:rsid w:val="006E62BE"/>
    <w:rsid w:val="006E6A4E"/>
    <w:rsid w:val="006E6AF7"/>
    <w:rsid w:val="006E7050"/>
    <w:rsid w:val="006E7301"/>
    <w:rsid w:val="006E744E"/>
    <w:rsid w:val="006E74C8"/>
    <w:rsid w:val="006F053C"/>
    <w:rsid w:val="006F0DC3"/>
    <w:rsid w:val="006F0F69"/>
    <w:rsid w:val="006F100E"/>
    <w:rsid w:val="006F1481"/>
    <w:rsid w:val="006F175B"/>
    <w:rsid w:val="006F17AF"/>
    <w:rsid w:val="006F1B7B"/>
    <w:rsid w:val="006F1EC3"/>
    <w:rsid w:val="006F2AA5"/>
    <w:rsid w:val="006F2D62"/>
    <w:rsid w:val="006F2DC6"/>
    <w:rsid w:val="006F2E21"/>
    <w:rsid w:val="006F328E"/>
    <w:rsid w:val="006F3383"/>
    <w:rsid w:val="006F3E84"/>
    <w:rsid w:val="006F43C5"/>
    <w:rsid w:val="006F4516"/>
    <w:rsid w:val="006F495C"/>
    <w:rsid w:val="006F4CC2"/>
    <w:rsid w:val="006F5C5E"/>
    <w:rsid w:val="006F5EA0"/>
    <w:rsid w:val="006F6056"/>
    <w:rsid w:val="006F6264"/>
    <w:rsid w:val="006F62A6"/>
    <w:rsid w:val="006F64B3"/>
    <w:rsid w:val="006F6708"/>
    <w:rsid w:val="006F7054"/>
    <w:rsid w:val="006F7120"/>
    <w:rsid w:val="006F7720"/>
    <w:rsid w:val="006F7ACC"/>
    <w:rsid w:val="006F7B28"/>
    <w:rsid w:val="006F7BA4"/>
    <w:rsid w:val="007008F1"/>
    <w:rsid w:val="00700B16"/>
    <w:rsid w:val="00701277"/>
    <w:rsid w:val="007013BD"/>
    <w:rsid w:val="007018A9"/>
    <w:rsid w:val="00701B82"/>
    <w:rsid w:val="00701E11"/>
    <w:rsid w:val="00701FFD"/>
    <w:rsid w:val="00702080"/>
    <w:rsid w:val="007028E8"/>
    <w:rsid w:val="00702D70"/>
    <w:rsid w:val="00702F34"/>
    <w:rsid w:val="00702FEC"/>
    <w:rsid w:val="00703BE6"/>
    <w:rsid w:val="00703F28"/>
    <w:rsid w:val="007040AE"/>
    <w:rsid w:val="007041A9"/>
    <w:rsid w:val="007041B1"/>
    <w:rsid w:val="007042B5"/>
    <w:rsid w:val="00704413"/>
    <w:rsid w:val="007044F9"/>
    <w:rsid w:val="00705051"/>
    <w:rsid w:val="00705261"/>
    <w:rsid w:val="007053AD"/>
    <w:rsid w:val="00705E1F"/>
    <w:rsid w:val="00706111"/>
    <w:rsid w:val="00706608"/>
    <w:rsid w:val="007073BB"/>
    <w:rsid w:val="00707980"/>
    <w:rsid w:val="007106C0"/>
    <w:rsid w:val="00710BA8"/>
    <w:rsid w:val="00710D2E"/>
    <w:rsid w:val="00711190"/>
    <w:rsid w:val="0071139F"/>
    <w:rsid w:val="007116E9"/>
    <w:rsid w:val="007119F1"/>
    <w:rsid w:val="00711AFE"/>
    <w:rsid w:val="00711BD1"/>
    <w:rsid w:val="0071219A"/>
    <w:rsid w:val="00712421"/>
    <w:rsid w:val="0071306E"/>
    <w:rsid w:val="00713351"/>
    <w:rsid w:val="00713770"/>
    <w:rsid w:val="007139ED"/>
    <w:rsid w:val="00714183"/>
    <w:rsid w:val="00714BE6"/>
    <w:rsid w:val="00714D3A"/>
    <w:rsid w:val="00715307"/>
    <w:rsid w:val="007154A6"/>
    <w:rsid w:val="0071588F"/>
    <w:rsid w:val="0071641E"/>
    <w:rsid w:val="0071642E"/>
    <w:rsid w:val="0071681F"/>
    <w:rsid w:val="007168B5"/>
    <w:rsid w:val="00716DB7"/>
    <w:rsid w:val="007170A9"/>
    <w:rsid w:val="00717190"/>
    <w:rsid w:val="0071720D"/>
    <w:rsid w:val="00717E55"/>
    <w:rsid w:val="0072048B"/>
    <w:rsid w:val="00721095"/>
    <w:rsid w:val="007210D3"/>
    <w:rsid w:val="00721288"/>
    <w:rsid w:val="007213DE"/>
    <w:rsid w:val="00721783"/>
    <w:rsid w:val="007219E3"/>
    <w:rsid w:val="00721A65"/>
    <w:rsid w:val="00721DE8"/>
    <w:rsid w:val="00721E09"/>
    <w:rsid w:val="007224BD"/>
    <w:rsid w:val="0072266C"/>
    <w:rsid w:val="00723204"/>
    <w:rsid w:val="0072359D"/>
    <w:rsid w:val="00723752"/>
    <w:rsid w:val="00723964"/>
    <w:rsid w:val="00723A88"/>
    <w:rsid w:val="007245B0"/>
    <w:rsid w:val="00724AB4"/>
    <w:rsid w:val="00724DED"/>
    <w:rsid w:val="00725258"/>
    <w:rsid w:val="007263AC"/>
    <w:rsid w:val="007269C8"/>
    <w:rsid w:val="00727289"/>
    <w:rsid w:val="007279B0"/>
    <w:rsid w:val="00727BFB"/>
    <w:rsid w:val="00730539"/>
    <w:rsid w:val="00731037"/>
    <w:rsid w:val="0073104F"/>
    <w:rsid w:val="007311E3"/>
    <w:rsid w:val="0073149E"/>
    <w:rsid w:val="0073164F"/>
    <w:rsid w:val="00731BD6"/>
    <w:rsid w:val="00732506"/>
    <w:rsid w:val="007326AE"/>
    <w:rsid w:val="007329A4"/>
    <w:rsid w:val="00732D0A"/>
    <w:rsid w:val="00732D8E"/>
    <w:rsid w:val="007330A9"/>
    <w:rsid w:val="007331F2"/>
    <w:rsid w:val="00733314"/>
    <w:rsid w:val="007336ED"/>
    <w:rsid w:val="00733A0D"/>
    <w:rsid w:val="00733AC3"/>
    <w:rsid w:val="00733AD1"/>
    <w:rsid w:val="00733F4E"/>
    <w:rsid w:val="00734A21"/>
    <w:rsid w:val="00734DBD"/>
    <w:rsid w:val="007358C9"/>
    <w:rsid w:val="00735C34"/>
    <w:rsid w:val="00736224"/>
    <w:rsid w:val="00736232"/>
    <w:rsid w:val="00736870"/>
    <w:rsid w:val="00736982"/>
    <w:rsid w:val="00736D2F"/>
    <w:rsid w:val="00737085"/>
    <w:rsid w:val="0073722E"/>
    <w:rsid w:val="007376DB"/>
    <w:rsid w:val="00737D51"/>
    <w:rsid w:val="00740152"/>
    <w:rsid w:val="007401CE"/>
    <w:rsid w:val="00740CEC"/>
    <w:rsid w:val="00740DFA"/>
    <w:rsid w:val="007411B7"/>
    <w:rsid w:val="007415EE"/>
    <w:rsid w:val="007418E5"/>
    <w:rsid w:val="00742080"/>
    <w:rsid w:val="007424F6"/>
    <w:rsid w:val="007425B3"/>
    <w:rsid w:val="00742B0D"/>
    <w:rsid w:val="00742DC7"/>
    <w:rsid w:val="00742E85"/>
    <w:rsid w:val="00742F42"/>
    <w:rsid w:val="00743211"/>
    <w:rsid w:val="007433ED"/>
    <w:rsid w:val="00743D9D"/>
    <w:rsid w:val="00744901"/>
    <w:rsid w:val="00744FD2"/>
    <w:rsid w:val="00745061"/>
    <w:rsid w:val="0074593D"/>
    <w:rsid w:val="00745DFD"/>
    <w:rsid w:val="00746100"/>
    <w:rsid w:val="00746137"/>
    <w:rsid w:val="00746352"/>
    <w:rsid w:val="007465DD"/>
    <w:rsid w:val="0074686A"/>
    <w:rsid w:val="00746985"/>
    <w:rsid w:val="007469DD"/>
    <w:rsid w:val="00746D8D"/>
    <w:rsid w:val="00746EE6"/>
    <w:rsid w:val="00747681"/>
    <w:rsid w:val="0074776B"/>
    <w:rsid w:val="00747BCC"/>
    <w:rsid w:val="00747FD9"/>
    <w:rsid w:val="0075006F"/>
    <w:rsid w:val="007502AB"/>
    <w:rsid w:val="00750729"/>
    <w:rsid w:val="00750AE8"/>
    <w:rsid w:val="00750E73"/>
    <w:rsid w:val="00751247"/>
    <w:rsid w:val="0075162D"/>
    <w:rsid w:val="00751751"/>
    <w:rsid w:val="007518CC"/>
    <w:rsid w:val="0075190A"/>
    <w:rsid w:val="0075191B"/>
    <w:rsid w:val="00751D72"/>
    <w:rsid w:val="007525B3"/>
    <w:rsid w:val="00752962"/>
    <w:rsid w:val="00752E40"/>
    <w:rsid w:val="00752E7E"/>
    <w:rsid w:val="00752E83"/>
    <w:rsid w:val="0075318D"/>
    <w:rsid w:val="00753192"/>
    <w:rsid w:val="007534FB"/>
    <w:rsid w:val="007535C1"/>
    <w:rsid w:val="0075384D"/>
    <w:rsid w:val="00753D57"/>
    <w:rsid w:val="007540D9"/>
    <w:rsid w:val="0075422B"/>
    <w:rsid w:val="007544F2"/>
    <w:rsid w:val="007545EA"/>
    <w:rsid w:val="0075467E"/>
    <w:rsid w:val="00755187"/>
    <w:rsid w:val="00755297"/>
    <w:rsid w:val="00756458"/>
    <w:rsid w:val="0075698B"/>
    <w:rsid w:val="00756FB9"/>
    <w:rsid w:val="00757051"/>
    <w:rsid w:val="00757182"/>
    <w:rsid w:val="007572EB"/>
    <w:rsid w:val="0075759B"/>
    <w:rsid w:val="00757A17"/>
    <w:rsid w:val="00757ED1"/>
    <w:rsid w:val="00760418"/>
    <w:rsid w:val="00761588"/>
    <w:rsid w:val="00761666"/>
    <w:rsid w:val="00761AE0"/>
    <w:rsid w:val="00761D92"/>
    <w:rsid w:val="00762079"/>
    <w:rsid w:val="0076249C"/>
    <w:rsid w:val="00762AA2"/>
    <w:rsid w:val="00762BEC"/>
    <w:rsid w:val="00764375"/>
    <w:rsid w:val="0076490C"/>
    <w:rsid w:val="00764CBC"/>
    <w:rsid w:val="00764CD1"/>
    <w:rsid w:val="0076502A"/>
    <w:rsid w:val="007651BA"/>
    <w:rsid w:val="00765551"/>
    <w:rsid w:val="00766EEE"/>
    <w:rsid w:val="0076721F"/>
    <w:rsid w:val="00767390"/>
    <w:rsid w:val="007675E0"/>
    <w:rsid w:val="00770516"/>
    <w:rsid w:val="00770697"/>
    <w:rsid w:val="00770893"/>
    <w:rsid w:val="00770C86"/>
    <w:rsid w:val="00770D0C"/>
    <w:rsid w:val="00771153"/>
    <w:rsid w:val="00771B28"/>
    <w:rsid w:val="00771B80"/>
    <w:rsid w:val="0077205F"/>
    <w:rsid w:val="007720AB"/>
    <w:rsid w:val="00772492"/>
    <w:rsid w:val="00772553"/>
    <w:rsid w:val="00772E99"/>
    <w:rsid w:val="00772F25"/>
    <w:rsid w:val="00773409"/>
    <w:rsid w:val="00773B51"/>
    <w:rsid w:val="00773D04"/>
    <w:rsid w:val="0077408A"/>
    <w:rsid w:val="0077454F"/>
    <w:rsid w:val="007745DF"/>
    <w:rsid w:val="007749F3"/>
    <w:rsid w:val="00774DAA"/>
    <w:rsid w:val="0077512C"/>
    <w:rsid w:val="007752C6"/>
    <w:rsid w:val="00775DE0"/>
    <w:rsid w:val="00775E5C"/>
    <w:rsid w:val="00775E70"/>
    <w:rsid w:val="00776082"/>
    <w:rsid w:val="0077643F"/>
    <w:rsid w:val="007765D9"/>
    <w:rsid w:val="007766C7"/>
    <w:rsid w:val="00776BDF"/>
    <w:rsid w:val="00776C1F"/>
    <w:rsid w:val="00776DAA"/>
    <w:rsid w:val="00776F48"/>
    <w:rsid w:val="0077706F"/>
    <w:rsid w:val="007771E1"/>
    <w:rsid w:val="00777753"/>
    <w:rsid w:val="007777AB"/>
    <w:rsid w:val="00777D2C"/>
    <w:rsid w:val="00780146"/>
    <w:rsid w:val="0078014A"/>
    <w:rsid w:val="007804A7"/>
    <w:rsid w:val="0078083A"/>
    <w:rsid w:val="007816B1"/>
    <w:rsid w:val="007817C9"/>
    <w:rsid w:val="0078184C"/>
    <w:rsid w:val="00782C7E"/>
    <w:rsid w:val="00782F7B"/>
    <w:rsid w:val="007830A8"/>
    <w:rsid w:val="00783499"/>
    <w:rsid w:val="007838BD"/>
    <w:rsid w:val="007838DA"/>
    <w:rsid w:val="00783973"/>
    <w:rsid w:val="00783AC7"/>
    <w:rsid w:val="00783E90"/>
    <w:rsid w:val="007845E6"/>
    <w:rsid w:val="0078477F"/>
    <w:rsid w:val="00784C5E"/>
    <w:rsid w:val="00784FEE"/>
    <w:rsid w:val="0078515D"/>
    <w:rsid w:val="0078526C"/>
    <w:rsid w:val="00785318"/>
    <w:rsid w:val="0078537A"/>
    <w:rsid w:val="00786886"/>
    <w:rsid w:val="00786C13"/>
    <w:rsid w:val="007874AC"/>
    <w:rsid w:val="00787BDD"/>
    <w:rsid w:val="00787DF5"/>
    <w:rsid w:val="00790166"/>
    <w:rsid w:val="00790506"/>
    <w:rsid w:val="007907B0"/>
    <w:rsid w:val="007919B3"/>
    <w:rsid w:val="00791A74"/>
    <w:rsid w:val="0079267F"/>
    <w:rsid w:val="00793335"/>
    <w:rsid w:val="007941EA"/>
    <w:rsid w:val="007947F8"/>
    <w:rsid w:val="00794FB1"/>
    <w:rsid w:val="00796030"/>
    <w:rsid w:val="0079611B"/>
    <w:rsid w:val="0079642D"/>
    <w:rsid w:val="00796A1C"/>
    <w:rsid w:val="00796AC4"/>
    <w:rsid w:val="00797038"/>
    <w:rsid w:val="00797224"/>
    <w:rsid w:val="0079756E"/>
    <w:rsid w:val="00797727"/>
    <w:rsid w:val="007978D1"/>
    <w:rsid w:val="007A0285"/>
    <w:rsid w:val="007A0962"/>
    <w:rsid w:val="007A11B2"/>
    <w:rsid w:val="007A162A"/>
    <w:rsid w:val="007A18EA"/>
    <w:rsid w:val="007A1AEF"/>
    <w:rsid w:val="007A2139"/>
    <w:rsid w:val="007A233F"/>
    <w:rsid w:val="007A2442"/>
    <w:rsid w:val="007A2829"/>
    <w:rsid w:val="007A2C1E"/>
    <w:rsid w:val="007A2D20"/>
    <w:rsid w:val="007A2EBC"/>
    <w:rsid w:val="007A2EE2"/>
    <w:rsid w:val="007A2F0B"/>
    <w:rsid w:val="007A2F54"/>
    <w:rsid w:val="007A3053"/>
    <w:rsid w:val="007A325E"/>
    <w:rsid w:val="007A3A4F"/>
    <w:rsid w:val="007A3E16"/>
    <w:rsid w:val="007A406B"/>
    <w:rsid w:val="007A4264"/>
    <w:rsid w:val="007A4568"/>
    <w:rsid w:val="007A497C"/>
    <w:rsid w:val="007A4B1C"/>
    <w:rsid w:val="007A4B5C"/>
    <w:rsid w:val="007A4E92"/>
    <w:rsid w:val="007A5481"/>
    <w:rsid w:val="007A554E"/>
    <w:rsid w:val="007A5E16"/>
    <w:rsid w:val="007A6083"/>
    <w:rsid w:val="007A626D"/>
    <w:rsid w:val="007A6C52"/>
    <w:rsid w:val="007A72CF"/>
    <w:rsid w:val="007A74AF"/>
    <w:rsid w:val="007A7732"/>
    <w:rsid w:val="007B0241"/>
    <w:rsid w:val="007B146E"/>
    <w:rsid w:val="007B1652"/>
    <w:rsid w:val="007B1ADD"/>
    <w:rsid w:val="007B1E72"/>
    <w:rsid w:val="007B1F34"/>
    <w:rsid w:val="007B2320"/>
    <w:rsid w:val="007B2541"/>
    <w:rsid w:val="007B27E5"/>
    <w:rsid w:val="007B298D"/>
    <w:rsid w:val="007B29D4"/>
    <w:rsid w:val="007B2F4D"/>
    <w:rsid w:val="007B3053"/>
    <w:rsid w:val="007B3080"/>
    <w:rsid w:val="007B3230"/>
    <w:rsid w:val="007B32AA"/>
    <w:rsid w:val="007B37C7"/>
    <w:rsid w:val="007B3FFB"/>
    <w:rsid w:val="007B4227"/>
    <w:rsid w:val="007B47C2"/>
    <w:rsid w:val="007B4FCC"/>
    <w:rsid w:val="007B533B"/>
    <w:rsid w:val="007B5746"/>
    <w:rsid w:val="007B5974"/>
    <w:rsid w:val="007B59C6"/>
    <w:rsid w:val="007B5A33"/>
    <w:rsid w:val="007B5BF3"/>
    <w:rsid w:val="007B63F4"/>
    <w:rsid w:val="007B6650"/>
    <w:rsid w:val="007B7583"/>
    <w:rsid w:val="007B7723"/>
    <w:rsid w:val="007B7F04"/>
    <w:rsid w:val="007C001E"/>
    <w:rsid w:val="007C0171"/>
    <w:rsid w:val="007C052D"/>
    <w:rsid w:val="007C0A24"/>
    <w:rsid w:val="007C0F34"/>
    <w:rsid w:val="007C11D3"/>
    <w:rsid w:val="007C11E5"/>
    <w:rsid w:val="007C1260"/>
    <w:rsid w:val="007C160B"/>
    <w:rsid w:val="007C165B"/>
    <w:rsid w:val="007C216E"/>
    <w:rsid w:val="007C2465"/>
    <w:rsid w:val="007C2668"/>
    <w:rsid w:val="007C2AAD"/>
    <w:rsid w:val="007C2CF0"/>
    <w:rsid w:val="007C4817"/>
    <w:rsid w:val="007C4996"/>
    <w:rsid w:val="007C49DE"/>
    <w:rsid w:val="007C4B17"/>
    <w:rsid w:val="007C4C8D"/>
    <w:rsid w:val="007C4E93"/>
    <w:rsid w:val="007C5350"/>
    <w:rsid w:val="007C5DE3"/>
    <w:rsid w:val="007C6901"/>
    <w:rsid w:val="007C6F88"/>
    <w:rsid w:val="007C761F"/>
    <w:rsid w:val="007D0355"/>
    <w:rsid w:val="007D0401"/>
    <w:rsid w:val="007D07A9"/>
    <w:rsid w:val="007D09BA"/>
    <w:rsid w:val="007D0BBE"/>
    <w:rsid w:val="007D0C62"/>
    <w:rsid w:val="007D0FDD"/>
    <w:rsid w:val="007D10B7"/>
    <w:rsid w:val="007D118D"/>
    <w:rsid w:val="007D1559"/>
    <w:rsid w:val="007D1976"/>
    <w:rsid w:val="007D1A32"/>
    <w:rsid w:val="007D21AB"/>
    <w:rsid w:val="007D235E"/>
    <w:rsid w:val="007D32EC"/>
    <w:rsid w:val="007D34E0"/>
    <w:rsid w:val="007D362A"/>
    <w:rsid w:val="007D3EB4"/>
    <w:rsid w:val="007D46C2"/>
    <w:rsid w:val="007D4FBF"/>
    <w:rsid w:val="007D50F9"/>
    <w:rsid w:val="007D522E"/>
    <w:rsid w:val="007D56A8"/>
    <w:rsid w:val="007D5C4A"/>
    <w:rsid w:val="007D5C82"/>
    <w:rsid w:val="007D699E"/>
    <w:rsid w:val="007D70B1"/>
    <w:rsid w:val="007D7197"/>
    <w:rsid w:val="007D721F"/>
    <w:rsid w:val="007D73D8"/>
    <w:rsid w:val="007D74D9"/>
    <w:rsid w:val="007D7B93"/>
    <w:rsid w:val="007D7DE2"/>
    <w:rsid w:val="007D7F58"/>
    <w:rsid w:val="007E0366"/>
    <w:rsid w:val="007E0475"/>
    <w:rsid w:val="007E1020"/>
    <w:rsid w:val="007E1307"/>
    <w:rsid w:val="007E1724"/>
    <w:rsid w:val="007E18F0"/>
    <w:rsid w:val="007E1A8D"/>
    <w:rsid w:val="007E20D0"/>
    <w:rsid w:val="007E240E"/>
    <w:rsid w:val="007E25AA"/>
    <w:rsid w:val="007E3908"/>
    <w:rsid w:val="007E3A31"/>
    <w:rsid w:val="007E3B7B"/>
    <w:rsid w:val="007E3BAB"/>
    <w:rsid w:val="007E41BD"/>
    <w:rsid w:val="007E51F2"/>
    <w:rsid w:val="007E5AE1"/>
    <w:rsid w:val="007E5C05"/>
    <w:rsid w:val="007E5DDD"/>
    <w:rsid w:val="007E5F97"/>
    <w:rsid w:val="007E63F6"/>
    <w:rsid w:val="007E654E"/>
    <w:rsid w:val="007E6A8D"/>
    <w:rsid w:val="007E6B6E"/>
    <w:rsid w:val="007E6D91"/>
    <w:rsid w:val="007E7116"/>
    <w:rsid w:val="007E7612"/>
    <w:rsid w:val="007E771C"/>
    <w:rsid w:val="007E7907"/>
    <w:rsid w:val="007E7A54"/>
    <w:rsid w:val="007E7B4B"/>
    <w:rsid w:val="007E7C08"/>
    <w:rsid w:val="007E7EF2"/>
    <w:rsid w:val="007F06DF"/>
    <w:rsid w:val="007F1089"/>
    <w:rsid w:val="007F13A0"/>
    <w:rsid w:val="007F177B"/>
    <w:rsid w:val="007F1836"/>
    <w:rsid w:val="007F1C0B"/>
    <w:rsid w:val="007F1E1D"/>
    <w:rsid w:val="007F20A8"/>
    <w:rsid w:val="007F20CF"/>
    <w:rsid w:val="007F24CB"/>
    <w:rsid w:val="007F25F4"/>
    <w:rsid w:val="007F28B8"/>
    <w:rsid w:val="007F2A05"/>
    <w:rsid w:val="007F2A35"/>
    <w:rsid w:val="007F30B3"/>
    <w:rsid w:val="007F32CD"/>
    <w:rsid w:val="007F3542"/>
    <w:rsid w:val="007F3A9B"/>
    <w:rsid w:val="007F4207"/>
    <w:rsid w:val="007F4501"/>
    <w:rsid w:val="007F4733"/>
    <w:rsid w:val="007F4B4C"/>
    <w:rsid w:val="007F517A"/>
    <w:rsid w:val="007F52A0"/>
    <w:rsid w:val="007F60E2"/>
    <w:rsid w:val="007F621F"/>
    <w:rsid w:val="007F721E"/>
    <w:rsid w:val="007F750A"/>
    <w:rsid w:val="007F7A37"/>
    <w:rsid w:val="007F7B0F"/>
    <w:rsid w:val="007F7B7D"/>
    <w:rsid w:val="007F7CD7"/>
    <w:rsid w:val="00800417"/>
    <w:rsid w:val="00800468"/>
    <w:rsid w:val="00800681"/>
    <w:rsid w:val="00801049"/>
    <w:rsid w:val="00801110"/>
    <w:rsid w:val="008022AB"/>
    <w:rsid w:val="0080238D"/>
    <w:rsid w:val="00802707"/>
    <w:rsid w:val="008029F1"/>
    <w:rsid w:val="00802BCB"/>
    <w:rsid w:val="00802F12"/>
    <w:rsid w:val="00803198"/>
    <w:rsid w:val="0080325F"/>
    <w:rsid w:val="0080361A"/>
    <w:rsid w:val="00803C3E"/>
    <w:rsid w:val="00803D89"/>
    <w:rsid w:val="00803D9F"/>
    <w:rsid w:val="00803EEB"/>
    <w:rsid w:val="008042AB"/>
    <w:rsid w:val="008046AB"/>
    <w:rsid w:val="008046CE"/>
    <w:rsid w:val="008047E2"/>
    <w:rsid w:val="00804CCA"/>
    <w:rsid w:val="008050FE"/>
    <w:rsid w:val="00805301"/>
    <w:rsid w:val="00805968"/>
    <w:rsid w:val="00805E98"/>
    <w:rsid w:val="00805EB5"/>
    <w:rsid w:val="008062A7"/>
    <w:rsid w:val="00806683"/>
    <w:rsid w:val="00806BE1"/>
    <w:rsid w:val="00806EF9"/>
    <w:rsid w:val="008070B7"/>
    <w:rsid w:val="008072D2"/>
    <w:rsid w:val="0080735F"/>
    <w:rsid w:val="008074D7"/>
    <w:rsid w:val="00807B75"/>
    <w:rsid w:val="008100D7"/>
    <w:rsid w:val="0081089F"/>
    <w:rsid w:val="00810B56"/>
    <w:rsid w:val="00811A50"/>
    <w:rsid w:val="00811D49"/>
    <w:rsid w:val="00811E92"/>
    <w:rsid w:val="008125A6"/>
    <w:rsid w:val="00812867"/>
    <w:rsid w:val="00812AD6"/>
    <w:rsid w:val="00812D0F"/>
    <w:rsid w:val="008131AC"/>
    <w:rsid w:val="008132A1"/>
    <w:rsid w:val="00813628"/>
    <w:rsid w:val="00813CF4"/>
    <w:rsid w:val="008141F6"/>
    <w:rsid w:val="008144F3"/>
    <w:rsid w:val="00814631"/>
    <w:rsid w:val="00814AB4"/>
    <w:rsid w:val="00814BE9"/>
    <w:rsid w:val="00814C9A"/>
    <w:rsid w:val="0081552C"/>
    <w:rsid w:val="0081558C"/>
    <w:rsid w:val="00815DEE"/>
    <w:rsid w:val="00815E02"/>
    <w:rsid w:val="00816059"/>
    <w:rsid w:val="00816968"/>
    <w:rsid w:val="00816A24"/>
    <w:rsid w:val="00817501"/>
    <w:rsid w:val="00817BDB"/>
    <w:rsid w:val="00817C74"/>
    <w:rsid w:val="0082014E"/>
    <w:rsid w:val="00820C8E"/>
    <w:rsid w:val="00820DD0"/>
    <w:rsid w:val="00820E94"/>
    <w:rsid w:val="00820F34"/>
    <w:rsid w:val="00821254"/>
    <w:rsid w:val="00821888"/>
    <w:rsid w:val="00821AD5"/>
    <w:rsid w:val="00822115"/>
    <w:rsid w:val="0082306C"/>
    <w:rsid w:val="008231A7"/>
    <w:rsid w:val="00823336"/>
    <w:rsid w:val="008233D8"/>
    <w:rsid w:val="00823760"/>
    <w:rsid w:val="008240A6"/>
    <w:rsid w:val="0082454C"/>
    <w:rsid w:val="00824BCD"/>
    <w:rsid w:val="00825050"/>
    <w:rsid w:val="008255E0"/>
    <w:rsid w:val="00825634"/>
    <w:rsid w:val="0082593D"/>
    <w:rsid w:val="00825B9D"/>
    <w:rsid w:val="008261D3"/>
    <w:rsid w:val="008266B1"/>
    <w:rsid w:val="00826A57"/>
    <w:rsid w:val="00826B5E"/>
    <w:rsid w:val="00827059"/>
    <w:rsid w:val="0082710A"/>
    <w:rsid w:val="00827C03"/>
    <w:rsid w:val="00827C93"/>
    <w:rsid w:val="00827CC1"/>
    <w:rsid w:val="00827D20"/>
    <w:rsid w:val="00827D27"/>
    <w:rsid w:val="00827E16"/>
    <w:rsid w:val="00827F20"/>
    <w:rsid w:val="00827F29"/>
    <w:rsid w:val="0083000C"/>
    <w:rsid w:val="008305AA"/>
    <w:rsid w:val="00830AE1"/>
    <w:rsid w:val="00830D7D"/>
    <w:rsid w:val="0083149E"/>
    <w:rsid w:val="00831828"/>
    <w:rsid w:val="00831938"/>
    <w:rsid w:val="00831F5F"/>
    <w:rsid w:val="008321C3"/>
    <w:rsid w:val="008321E0"/>
    <w:rsid w:val="0083294F"/>
    <w:rsid w:val="00832964"/>
    <w:rsid w:val="00832993"/>
    <w:rsid w:val="00832E08"/>
    <w:rsid w:val="00832E9C"/>
    <w:rsid w:val="00833119"/>
    <w:rsid w:val="0083364A"/>
    <w:rsid w:val="008336A2"/>
    <w:rsid w:val="00833A72"/>
    <w:rsid w:val="00833B2E"/>
    <w:rsid w:val="00833C28"/>
    <w:rsid w:val="0083405E"/>
    <w:rsid w:val="008343A0"/>
    <w:rsid w:val="0083445D"/>
    <w:rsid w:val="008344DA"/>
    <w:rsid w:val="008345DA"/>
    <w:rsid w:val="008348EC"/>
    <w:rsid w:val="00834ACF"/>
    <w:rsid w:val="00834CC9"/>
    <w:rsid w:val="008354FC"/>
    <w:rsid w:val="0083579C"/>
    <w:rsid w:val="00835904"/>
    <w:rsid w:val="008359D2"/>
    <w:rsid w:val="00836299"/>
    <w:rsid w:val="0083677A"/>
    <w:rsid w:val="00836BE9"/>
    <w:rsid w:val="00836D56"/>
    <w:rsid w:val="00837AEB"/>
    <w:rsid w:val="00840195"/>
    <w:rsid w:val="008402B1"/>
    <w:rsid w:val="00840B17"/>
    <w:rsid w:val="00840E6C"/>
    <w:rsid w:val="0084101E"/>
    <w:rsid w:val="008410C6"/>
    <w:rsid w:val="008411D8"/>
    <w:rsid w:val="00841441"/>
    <w:rsid w:val="008415C8"/>
    <w:rsid w:val="00841891"/>
    <w:rsid w:val="008418D1"/>
    <w:rsid w:val="0084220A"/>
    <w:rsid w:val="008423DC"/>
    <w:rsid w:val="008429E2"/>
    <w:rsid w:val="00842F0D"/>
    <w:rsid w:val="00843C12"/>
    <w:rsid w:val="00843F7A"/>
    <w:rsid w:val="008445DC"/>
    <w:rsid w:val="0084480D"/>
    <w:rsid w:val="0084490D"/>
    <w:rsid w:val="00844F57"/>
    <w:rsid w:val="0084530B"/>
    <w:rsid w:val="008457DF"/>
    <w:rsid w:val="00845850"/>
    <w:rsid w:val="00845893"/>
    <w:rsid w:val="008459C7"/>
    <w:rsid w:val="00846173"/>
    <w:rsid w:val="008462B2"/>
    <w:rsid w:val="00846382"/>
    <w:rsid w:val="008464FE"/>
    <w:rsid w:val="00846747"/>
    <w:rsid w:val="0084677E"/>
    <w:rsid w:val="00846A4F"/>
    <w:rsid w:val="00846CAD"/>
    <w:rsid w:val="0084747A"/>
    <w:rsid w:val="00847528"/>
    <w:rsid w:val="008478D2"/>
    <w:rsid w:val="008478F0"/>
    <w:rsid w:val="008479CA"/>
    <w:rsid w:val="00847A62"/>
    <w:rsid w:val="00847E87"/>
    <w:rsid w:val="00847F98"/>
    <w:rsid w:val="008500E2"/>
    <w:rsid w:val="008503D4"/>
    <w:rsid w:val="008506C1"/>
    <w:rsid w:val="00850BE8"/>
    <w:rsid w:val="00850DD2"/>
    <w:rsid w:val="00850F03"/>
    <w:rsid w:val="008515DF"/>
    <w:rsid w:val="00851988"/>
    <w:rsid w:val="00851D5E"/>
    <w:rsid w:val="00851DE7"/>
    <w:rsid w:val="00851DFD"/>
    <w:rsid w:val="00852083"/>
    <w:rsid w:val="0085214B"/>
    <w:rsid w:val="008522EE"/>
    <w:rsid w:val="008523C1"/>
    <w:rsid w:val="008524A6"/>
    <w:rsid w:val="00852665"/>
    <w:rsid w:val="00852B58"/>
    <w:rsid w:val="008535B6"/>
    <w:rsid w:val="008539C9"/>
    <w:rsid w:val="00853A33"/>
    <w:rsid w:val="00853F37"/>
    <w:rsid w:val="00854218"/>
    <w:rsid w:val="008542C5"/>
    <w:rsid w:val="008542CE"/>
    <w:rsid w:val="00854F40"/>
    <w:rsid w:val="00855360"/>
    <w:rsid w:val="0085541F"/>
    <w:rsid w:val="00855A71"/>
    <w:rsid w:val="00855ACA"/>
    <w:rsid w:val="008565CF"/>
    <w:rsid w:val="008566DE"/>
    <w:rsid w:val="00856830"/>
    <w:rsid w:val="00857212"/>
    <w:rsid w:val="00857CD3"/>
    <w:rsid w:val="00857FAB"/>
    <w:rsid w:val="0086020C"/>
    <w:rsid w:val="008604F1"/>
    <w:rsid w:val="00860535"/>
    <w:rsid w:val="008606A0"/>
    <w:rsid w:val="008607C2"/>
    <w:rsid w:val="00860C14"/>
    <w:rsid w:val="00861006"/>
    <w:rsid w:val="00861153"/>
    <w:rsid w:val="008618FE"/>
    <w:rsid w:val="0086197C"/>
    <w:rsid w:val="00862001"/>
    <w:rsid w:val="008623E3"/>
    <w:rsid w:val="00862638"/>
    <w:rsid w:val="00862E82"/>
    <w:rsid w:val="00862FF6"/>
    <w:rsid w:val="008630AD"/>
    <w:rsid w:val="00863140"/>
    <w:rsid w:val="0086378E"/>
    <w:rsid w:val="00863800"/>
    <w:rsid w:val="008639FF"/>
    <w:rsid w:val="008647BC"/>
    <w:rsid w:val="00864954"/>
    <w:rsid w:val="00864B7A"/>
    <w:rsid w:val="00864FD0"/>
    <w:rsid w:val="008651ED"/>
    <w:rsid w:val="00865DDA"/>
    <w:rsid w:val="008660E1"/>
    <w:rsid w:val="008664CB"/>
    <w:rsid w:val="00866C9D"/>
    <w:rsid w:val="008671C5"/>
    <w:rsid w:val="00867552"/>
    <w:rsid w:val="008676E5"/>
    <w:rsid w:val="00867CA3"/>
    <w:rsid w:val="00870332"/>
    <w:rsid w:val="00870779"/>
    <w:rsid w:val="00870CB0"/>
    <w:rsid w:val="0087182E"/>
    <w:rsid w:val="00871A17"/>
    <w:rsid w:val="008737F9"/>
    <w:rsid w:val="00873914"/>
    <w:rsid w:val="00873A23"/>
    <w:rsid w:val="00874133"/>
    <w:rsid w:val="00874216"/>
    <w:rsid w:val="00874501"/>
    <w:rsid w:val="0087459D"/>
    <w:rsid w:val="00874967"/>
    <w:rsid w:val="00875376"/>
    <w:rsid w:val="0087566E"/>
    <w:rsid w:val="00875989"/>
    <w:rsid w:val="008761F7"/>
    <w:rsid w:val="0087632E"/>
    <w:rsid w:val="008763F8"/>
    <w:rsid w:val="00876439"/>
    <w:rsid w:val="0087660E"/>
    <w:rsid w:val="00876615"/>
    <w:rsid w:val="0087693A"/>
    <w:rsid w:val="00876944"/>
    <w:rsid w:val="00876FFB"/>
    <w:rsid w:val="00877377"/>
    <w:rsid w:val="00877A2F"/>
    <w:rsid w:val="00877D72"/>
    <w:rsid w:val="00880042"/>
    <w:rsid w:val="00880C2C"/>
    <w:rsid w:val="0088109A"/>
    <w:rsid w:val="00881263"/>
    <w:rsid w:val="00881665"/>
    <w:rsid w:val="00881B4C"/>
    <w:rsid w:val="00882657"/>
    <w:rsid w:val="00882D07"/>
    <w:rsid w:val="00882D56"/>
    <w:rsid w:val="0088316B"/>
    <w:rsid w:val="00883340"/>
    <w:rsid w:val="00883B2B"/>
    <w:rsid w:val="00883E9E"/>
    <w:rsid w:val="0088400D"/>
    <w:rsid w:val="0088446A"/>
    <w:rsid w:val="00884CDF"/>
    <w:rsid w:val="00884F81"/>
    <w:rsid w:val="00885B66"/>
    <w:rsid w:val="00885CDD"/>
    <w:rsid w:val="00885ED0"/>
    <w:rsid w:val="00886310"/>
    <w:rsid w:val="008863AD"/>
    <w:rsid w:val="008865DF"/>
    <w:rsid w:val="008866F6"/>
    <w:rsid w:val="00886997"/>
    <w:rsid w:val="00886B62"/>
    <w:rsid w:val="00886EF2"/>
    <w:rsid w:val="00886F95"/>
    <w:rsid w:val="0088728E"/>
    <w:rsid w:val="008872D3"/>
    <w:rsid w:val="008872F4"/>
    <w:rsid w:val="00887DEF"/>
    <w:rsid w:val="008902FD"/>
    <w:rsid w:val="008903DA"/>
    <w:rsid w:val="008919C4"/>
    <w:rsid w:val="00891A93"/>
    <w:rsid w:val="00891C9E"/>
    <w:rsid w:val="00891F9E"/>
    <w:rsid w:val="008922A5"/>
    <w:rsid w:val="008925E7"/>
    <w:rsid w:val="008927A3"/>
    <w:rsid w:val="00892818"/>
    <w:rsid w:val="008929F2"/>
    <w:rsid w:val="00892CBA"/>
    <w:rsid w:val="00892D60"/>
    <w:rsid w:val="008932ED"/>
    <w:rsid w:val="008936DD"/>
    <w:rsid w:val="0089383A"/>
    <w:rsid w:val="00893A53"/>
    <w:rsid w:val="00893F4A"/>
    <w:rsid w:val="008944A9"/>
    <w:rsid w:val="008947FA"/>
    <w:rsid w:val="00895D75"/>
    <w:rsid w:val="00896464"/>
    <w:rsid w:val="00896497"/>
    <w:rsid w:val="00896B5E"/>
    <w:rsid w:val="00896E5B"/>
    <w:rsid w:val="00896F74"/>
    <w:rsid w:val="008970EF"/>
    <w:rsid w:val="00897FAE"/>
    <w:rsid w:val="008A0119"/>
    <w:rsid w:val="008A0699"/>
    <w:rsid w:val="008A0C41"/>
    <w:rsid w:val="008A177C"/>
    <w:rsid w:val="008A180F"/>
    <w:rsid w:val="008A18DD"/>
    <w:rsid w:val="008A1977"/>
    <w:rsid w:val="008A1CA6"/>
    <w:rsid w:val="008A200E"/>
    <w:rsid w:val="008A27C6"/>
    <w:rsid w:val="008A29FF"/>
    <w:rsid w:val="008A3163"/>
    <w:rsid w:val="008A398E"/>
    <w:rsid w:val="008A3CE4"/>
    <w:rsid w:val="008A3D8A"/>
    <w:rsid w:val="008A440E"/>
    <w:rsid w:val="008A472C"/>
    <w:rsid w:val="008A4730"/>
    <w:rsid w:val="008A4B15"/>
    <w:rsid w:val="008A4D04"/>
    <w:rsid w:val="008A4E4A"/>
    <w:rsid w:val="008A51C5"/>
    <w:rsid w:val="008A59A5"/>
    <w:rsid w:val="008A5DF7"/>
    <w:rsid w:val="008A5F11"/>
    <w:rsid w:val="008A6037"/>
    <w:rsid w:val="008A6338"/>
    <w:rsid w:val="008A695B"/>
    <w:rsid w:val="008A70A9"/>
    <w:rsid w:val="008A7CB4"/>
    <w:rsid w:val="008A7DDB"/>
    <w:rsid w:val="008A7E8B"/>
    <w:rsid w:val="008B00DB"/>
    <w:rsid w:val="008B02A9"/>
    <w:rsid w:val="008B04CE"/>
    <w:rsid w:val="008B0C70"/>
    <w:rsid w:val="008B15C4"/>
    <w:rsid w:val="008B1A3A"/>
    <w:rsid w:val="008B1BCB"/>
    <w:rsid w:val="008B1DDD"/>
    <w:rsid w:val="008B27D5"/>
    <w:rsid w:val="008B3083"/>
    <w:rsid w:val="008B3249"/>
    <w:rsid w:val="008B35ED"/>
    <w:rsid w:val="008B37CD"/>
    <w:rsid w:val="008B3FD3"/>
    <w:rsid w:val="008B4A64"/>
    <w:rsid w:val="008B4EE3"/>
    <w:rsid w:val="008B4FC6"/>
    <w:rsid w:val="008B529D"/>
    <w:rsid w:val="008B57DE"/>
    <w:rsid w:val="008B5A2D"/>
    <w:rsid w:val="008B694F"/>
    <w:rsid w:val="008B69A4"/>
    <w:rsid w:val="008B69E0"/>
    <w:rsid w:val="008B6A62"/>
    <w:rsid w:val="008B70CF"/>
    <w:rsid w:val="008B7115"/>
    <w:rsid w:val="008B7257"/>
    <w:rsid w:val="008B7719"/>
    <w:rsid w:val="008C0B6B"/>
    <w:rsid w:val="008C0DA2"/>
    <w:rsid w:val="008C11F8"/>
    <w:rsid w:val="008C124C"/>
    <w:rsid w:val="008C1E40"/>
    <w:rsid w:val="008C2043"/>
    <w:rsid w:val="008C20C9"/>
    <w:rsid w:val="008C226A"/>
    <w:rsid w:val="008C25F4"/>
    <w:rsid w:val="008C2924"/>
    <w:rsid w:val="008C2A0C"/>
    <w:rsid w:val="008C2AF3"/>
    <w:rsid w:val="008C2EAB"/>
    <w:rsid w:val="008C3497"/>
    <w:rsid w:val="008C36D7"/>
    <w:rsid w:val="008C3707"/>
    <w:rsid w:val="008C3D0D"/>
    <w:rsid w:val="008C3E55"/>
    <w:rsid w:val="008C4235"/>
    <w:rsid w:val="008C42C4"/>
    <w:rsid w:val="008C42D8"/>
    <w:rsid w:val="008C4B0B"/>
    <w:rsid w:val="008C51AD"/>
    <w:rsid w:val="008C5431"/>
    <w:rsid w:val="008C5678"/>
    <w:rsid w:val="008C60E8"/>
    <w:rsid w:val="008C6CAE"/>
    <w:rsid w:val="008C6F0C"/>
    <w:rsid w:val="008C7188"/>
    <w:rsid w:val="008C71F3"/>
    <w:rsid w:val="008C734F"/>
    <w:rsid w:val="008C7940"/>
    <w:rsid w:val="008C796A"/>
    <w:rsid w:val="008D066C"/>
    <w:rsid w:val="008D0A0E"/>
    <w:rsid w:val="008D0CBF"/>
    <w:rsid w:val="008D0DEA"/>
    <w:rsid w:val="008D14FC"/>
    <w:rsid w:val="008D177A"/>
    <w:rsid w:val="008D1C13"/>
    <w:rsid w:val="008D1D04"/>
    <w:rsid w:val="008D20A6"/>
    <w:rsid w:val="008D20CC"/>
    <w:rsid w:val="008D2128"/>
    <w:rsid w:val="008D2759"/>
    <w:rsid w:val="008D2785"/>
    <w:rsid w:val="008D2CE2"/>
    <w:rsid w:val="008D3D8B"/>
    <w:rsid w:val="008D4051"/>
    <w:rsid w:val="008D4494"/>
    <w:rsid w:val="008D45BE"/>
    <w:rsid w:val="008D4B56"/>
    <w:rsid w:val="008D4DB2"/>
    <w:rsid w:val="008D5A81"/>
    <w:rsid w:val="008D6DC0"/>
    <w:rsid w:val="008D7B8E"/>
    <w:rsid w:val="008E0374"/>
    <w:rsid w:val="008E13B6"/>
    <w:rsid w:val="008E1471"/>
    <w:rsid w:val="008E1F4F"/>
    <w:rsid w:val="008E2252"/>
    <w:rsid w:val="008E28A4"/>
    <w:rsid w:val="008E2BAD"/>
    <w:rsid w:val="008E2CF4"/>
    <w:rsid w:val="008E2D5F"/>
    <w:rsid w:val="008E2DEE"/>
    <w:rsid w:val="008E2E35"/>
    <w:rsid w:val="008E2FE6"/>
    <w:rsid w:val="008E30FE"/>
    <w:rsid w:val="008E3427"/>
    <w:rsid w:val="008E351B"/>
    <w:rsid w:val="008E3584"/>
    <w:rsid w:val="008E35CE"/>
    <w:rsid w:val="008E437E"/>
    <w:rsid w:val="008E440B"/>
    <w:rsid w:val="008E4911"/>
    <w:rsid w:val="008E4CE5"/>
    <w:rsid w:val="008E5288"/>
    <w:rsid w:val="008E5D7B"/>
    <w:rsid w:val="008E6686"/>
    <w:rsid w:val="008E66EB"/>
    <w:rsid w:val="008E6A40"/>
    <w:rsid w:val="008E6AF0"/>
    <w:rsid w:val="008E6B1D"/>
    <w:rsid w:val="008E6EE3"/>
    <w:rsid w:val="008E6EF4"/>
    <w:rsid w:val="008E7562"/>
    <w:rsid w:val="008E7F6C"/>
    <w:rsid w:val="008F00B5"/>
    <w:rsid w:val="008F046B"/>
    <w:rsid w:val="008F095A"/>
    <w:rsid w:val="008F0C22"/>
    <w:rsid w:val="008F1037"/>
    <w:rsid w:val="008F13A9"/>
    <w:rsid w:val="008F1E3B"/>
    <w:rsid w:val="008F2736"/>
    <w:rsid w:val="008F3154"/>
    <w:rsid w:val="008F38CE"/>
    <w:rsid w:val="008F3B83"/>
    <w:rsid w:val="008F41C3"/>
    <w:rsid w:val="008F4207"/>
    <w:rsid w:val="008F434F"/>
    <w:rsid w:val="008F4F8A"/>
    <w:rsid w:val="008F53E9"/>
    <w:rsid w:val="008F58B6"/>
    <w:rsid w:val="008F59BF"/>
    <w:rsid w:val="008F5C39"/>
    <w:rsid w:val="008F5DD4"/>
    <w:rsid w:val="008F5FAD"/>
    <w:rsid w:val="008F5FFD"/>
    <w:rsid w:val="008F6025"/>
    <w:rsid w:val="008F7037"/>
    <w:rsid w:val="008F7241"/>
    <w:rsid w:val="008F739F"/>
    <w:rsid w:val="008F765E"/>
    <w:rsid w:val="008F767C"/>
    <w:rsid w:val="008F77F4"/>
    <w:rsid w:val="0090031E"/>
    <w:rsid w:val="0090063C"/>
    <w:rsid w:val="00900721"/>
    <w:rsid w:val="00900B70"/>
    <w:rsid w:val="00900E92"/>
    <w:rsid w:val="009010AC"/>
    <w:rsid w:val="0090126E"/>
    <w:rsid w:val="00901C2D"/>
    <w:rsid w:val="00901E22"/>
    <w:rsid w:val="00901E94"/>
    <w:rsid w:val="00902078"/>
    <w:rsid w:val="0090221F"/>
    <w:rsid w:val="00902747"/>
    <w:rsid w:val="009027AA"/>
    <w:rsid w:val="009028FE"/>
    <w:rsid w:val="00904437"/>
    <w:rsid w:val="0090496F"/>
    <w:rsid w:val="00904CDB"/>
    <w:rsid w:val="00904F65"/>
    <w:rsid w:val="00905922"/>
    <w:rsid w:val="00905C3D"/>
    <w:rsid w:val="00905DD9"/>
    <w:rsid w:val="00906ED4"/>
    <w:rsid w:val="009079F7"/>
    <w:rsid w:val="009105D5"/>
    <w:rsid w:val="009108D4"/>
    <w:rsid w:val="00911043"/>
    <w:rsid w:val="009111C3"/>
    <w:rsid w:val="009111DF"/>
    <w:rsid w:val="00911370"/>
    <w:rsid w:val="0091176C"/>
    <w:rsid w:val="00911923"/>
    <w:rsid w:val="009128BE"/>
    <w:rsid w:val="00912F2B"/>
    <w:rsid w:val="0091331C"/>
    <w:rsid w:val="009137FE"/>
    <w:rsid w:val="00913BF3"/>
    <w:rsid w:val="00913CCB"/>
    <w:rsid w:val="00913EC0"/>
    <w:rsid w:val="0091464F"/>
    <w:rsid w:val="0091483C"/>
    <w:rsid w:val="00915159"/>
    <w:rsid w:val="00915369"/>
    <w:rsid w:val="00915589"/>
    <w:rsid w:val="00915F76"/>
    <w:rsid w:val="009164B6"/>
    <w:rsid w:val="009164E7"/>
    <w:rsid w:val="0091681E"/>
    <w:rsid w:val="009170BD"/>
    <w:rsid w:val="00917552"/>
    <w:rsid w:val="009209C7"/>
    <w:rsid w:val="00920BD8"/>
    <w:rsid w:val="00920BF3"/>
    <w:rsid w:val="00921331"/>
    <w:rsid w:val="00921625"/>
    <w:rsid w:val="00921ACC"/>
    <w:rsid w:val="009221A5"/>
    <w:rsid w:val="009224D7"/>
    <w:rsid w:val="0092290E"/>
    <w:rsid w:val="00922B86"/>
    <w:rsid w:val="00922BF3"/>
    <w:rsid w:val="0092321C"/>
    <w:rsid w:val="009239BB"/>
    <w:rsid w:val="00924C89"/>
    <w:rsid w:val="00924D84"/>
    <w:rsid w:val="00924E81"/>
    <w:rsid w:val="00924FCF"/>
    <w:rsid w:val="00925103"/>
    <w:rsid w:val="009259BB"/>
    <w:rsid w:val="009261ED"/>
    <w:rsid w:val="009268D1"/>
    <w:rsid w:val="009268FE"/>
    <w:rsid w:val="00927051"/>
    <w:rsid w:val="00927238"/>
    <w:rsid w:val="00927751"/>
    <w:rsid w:val="00927CF3"/>
    <w:rsid w:val="00930471"/>
    <w:rsid w:val="0093057F"/>
    <w:rsid w:val="00930710"/>
    <w:rsid w:val="00930742"/>
    <w:rsid w:val="00930C71"/>
    <w:rsid w:val="00931216"/>
    <w:rsid w:val="0093170F"/>
    <w:rsid w:val="009317BC"/>
    <w:rsid w:val="009317F5"/>
    <w:rsid w:val="00931D9B"/>
    <w:rsid w:val="00932477"/>
    <w:rsid w:val="0093257F"/>
    <w:rsid w:val="00932733"/>
    <w:rsid w:val="00932DF8"/>
    <w:rsid w:val="009331D4"/>
    <w:rsid w:val="00933316"/>
    <w:rsid w:val="00933365"/>
    <w:rsid w:val="00933442"/>
    <w:rsid w:val="009334E9"/>
    <w:rsid w:val="009336D1"/>
    <w:rsid w:val="009338E8"/>
    <w:rsid w:val="00933A5E"/>
    <w:rsid w:val="00933B97"/>
    <w:rsid w:val="009343E6"/>
    <w:rsid w:val="009347F6"/>
    <w:rsid w:val="00934B53"/>
    <w:rsid w:val="00934DF7"/>
    <w:rsid w:val="00934FD1"/>
    <w:rsid w:val="009354FE"/>
    <w:rsid w:val="00935E2E"/>
    <w:rsid w:val="00936402"/>
    <w:rsid w:val="00936DDF"/>
    <w:rsid w:val="00936F21"/>
    <w:rsid w:val="00937283"/>
    <w:rsid w:val="009376A3"/>
    <w:rsid w:val="00937C02"/>
    <w:rsid w:val="00937CE5"/>
    <w:rsid w:val="009402EE"/>
    <w:rsid w:val="00940B14"/>
    <w:rsid w:val="00940C1F"/>
    <w:rsid w:val="00941011"/>
    <w:rsid w:val="009412DA"/>
    <w:rsid w:val="00941804"/>
    <w:rsid w:val="00941C27"/>
    <w:rsid w:val="0094279E"/>
    <w:rsid w:val="00942A36"/>
    <w:rsid w:val="00943186"/>
    <w:rsid w:val="009432CF"/>
    <w:rsid w:val="009438AF"/>
    <w:rsid w:val="00943A2F"/>
    <w:rsid w:val="00944050"/>
    <w:rsid w:val="0094406A"/>
    <w:rsid w:val="00944218"/>
    <w:rsid w:val="00944562"/>
    <w:rsid w:val="0094457C"/>
    <w:rsid w:val="00944CBD"/>
    <w:rsid w:val="00944E36"/>
    <w:rsid w:val="009452A7"/>
    <w:rsid w:val="009452C0"/>
    <w:rsid w:val="009453AE"/>
    <w:rsid w:val="00945D66"/>
    <w:rsid w:val="009460CF"/>
    <w:rsid w:val="00946551"/>
    <w:rsid w:val="00946E22"/>
    <w:rsid w:val="00947866"/>
    <w:rsid w:val="009504DC"/>
    <w:rsid w:val="009505CD"/>
    <w:rsid w:val="00950D52"/>
    <w:rsid w:val="00951067"/>
    <w:rsid w:val="0095113E"/>
    <w:rsid w:val="00951411"/>
    <w:rsid w:val="00951760"/>
    <w:rsid w:val="009517B4"/>
    <w:rsid w:val="009517FC"/>
    <w:rsid w:val="009521DE"/>
    <w:rsid w:val="00952285"/>
    <w:rsid w:val="00952297"/>
    <w:rsid w:val="00953474"/>
    <w:rsid w:val="009536F4"/>
    <w:rsid w:val="009537E2"/>
    <w:rsid w:val="00953843"/>
    <w:rsid w:val="009538C5"/>
    <w:rsid w:val="00953C1E"/>
    <w:rsid w:val="00953CBF"/>
    <w:rsid w:val="00954629"/>
    <w:rsid w:val="009549BD"/>
    <w:rsid w:val="00954ED1"/>
    <w:rsid w:val="009550DD"/>
    <w:rsid w:val="0095556E"/>
    <w:rsid w:val="00955E95"/>
    <w:rsid w:val="009563AA"/>
    <w:rsid w:val="009564F2"/>
    <w:rsid w:val="00956A51"/>
    <w:rsid w:val="00956E51"/>
    <w:rsid w:val="00956EAB"/>
    <w:rsid w:val="0095724A"/>
    <w:rsid w:val="00957CA4"/>
    <w:rsid w:val="00957E41"/>
    <w:rsid w:val="00957ECD"/>
    <w:rsid w:val="00960683"/>
    <w:rsid w:val="009614B5"/>
    <w:rsid w:val="009616D1"/>
    <w:rsid w:val="0096187D"/>
    <w:rsid w:val="00961FC9"/>
    <w:rsid w:val="00961FD0"/>
    <w:rsid w:val="009620E0"/>
    <w:rsid w:val="009622FE"/>
    <w:rsid w:val="00962398"/>
    <w:rsid w:val="00962782"/>
    <w:rsid w:val="00962B65"/>
    <w:rsid w:val="0096346D"/>
    <w:rsid w:val="009635A4"/>
    <w:rsid w:val="00963B10"/>
    <w:rsid w:val="0096438B"/>
    <w:rsid w:val="009644D7"/>
    <w:rsid w:val="0096453C"/>
    <w:rsid w:val="009647C0"/>
    <w:rsid w:val="0096483A"/>
    <w:rsid w:val="0096560F"/>
    <w:rsid w:val="009656DC"/>
    <w:rsid w:val="00965DF0"/>
    <w:rsid w:val="00965EB1"/>
    <w:rsid w:val="009661E1"/>
    <w:rsid w:val="00966A82"/>
    <w:rsid w:val="00966E6F"/>
    <w:rsid w:val="0096718B"/>
    <w:rsid w:val="00967C9F"/>
    <w:rsid w:val="00967EFF"/>
    <w:rsid w:val="00967F8A"/>
    <w:rsid w:val="00967FC5"/>
    <w:rsid w:val="009703D8"/>
    <w:rsid w:val="00970452"/>
    <w:rsid w:val="00970461"/>
    <w:rsid w:val="00970637"/>
    <w:rsid w:val="00970696"/>
    <w:rsid w:val="009706EE"/>
    <w:rsid w:val="00970732"/>
    <w:rsid w:val="00970C74"/>
    <w:rsid w:val="00970E14"/>
    <w:rsid w:val="009710F0"/>
    <w:rsid w:val="00971188"/>
    <w:rsid w:val="00972432"/>
    <w:rsid w:val="009725DB"/>
    <w:rsid w:val="00972762"/>
    <w:rsid w:val="009733C6"/>
    <w:rsid w:val="0097360A"/>
    <w:rsid w:val="009741CD"/>
    <w:rsid w:val="0097450C"/>
    <w:rsid w:val="0097460F"/>
    <w:rsid w:val="00974799"/>
    <w:rsid w:val="009747BA"/>
    <w:rsid w:val="00974F02"/>
    <w:rsid w:val="00975075"/>
    <w:rsid w:val="009754AB"/>
    <w:rsid w:val="0097569B"/>
    <w:rsid w:val="009758CB"/>
    <w:rsid w:val="00975C26"/>
    <w:rsid w:val="00975F13"/>
    <w:rsid w:val="009765CA"/>
    <w:rsid w:val="009770D5"/>
    <w:rsid w:val="009776E7"/>
    <w:rsid w:val="0098088C"/>
    <w:rsid w:val="00980D08"/>
    <w:rsid w:val="00981077"/>
    <w:rsid w:val="00981B4A"/>
    <w:rsid w:val="00981FDE"/>
    <w:rsid w:val="00982184"/>
    <w:rsid w:val="00982526"/>
    <w:rsid w:val="00982DA3"/>
    <w:rsid w:val="00982E79"/>
    <w:rsid w:val="00982F21"/>
    <w:rsid w:val="00983727"/>
    <w:rsid w:val="00983B7C"/>
    <w:rsid w:val="00983D05"/>
    <w:rsid w:val="00983EE9"/>
    <w:rsid w:val="00984465"/>
    <w:rsid w:val="009844A6"/>
    <w:rsid w:val="00984C81"/>
    <w:rsid w:val="00984F98"/>
    <w:rsid w:val="009851A6"/>
    <w:rsid w:val="00985347"/>
    <w:rsid w:val="00985B43"/>
    <w:rsid w:val="00986046"/>
    <w:rsid w:val="0098624C"/>
    <w:rsid w:val="00986B51"/>
    <w:rsid w:val="00986B8B"/>
    <w:rsid w:val="00986DFE"/>
    <w:rsid w:val="00986FE7"/>
    <w:rsid w:val="009877DB"/>
    <w:rsid w:val="00987C90"/>
    <w:rsid w:val="0099018D"/>
    <w:rsid w:val="00990744"/>
    <w:rsid w:val="00990CAB"/>
    <w:rsid w:val="00990E0A"/>
    <w:rsid w:val="00990E3F"/>
    <w:rsid w:val="00990F9D"/>
    <w:rsid w:val="00991198"/>
    <w:rsid w:val="00991A0D"/>
    <w:rsid w:val="00991A90"/>
    <w:rsid w:val="009920F0"/>
    <w:rsid w:val="009924EA"/>
    <w:rsid w:val="009926A1"/>
    <w:rsid w:val="009928EE"/>
    <w:rsid w:val="00992A0B"/>
    <w:rsid w:val="00993343"/>
    <w:rsid w:val="009934B8"/>
    <w:rsid w:val="00993677"/>
    <w:rsid w:val="00993715"/>
    <w:rsid w:val="0099394F"/>
    <w:rsid w:val="00993BBA"/>
    <w:rsid w:val="00993DBC"/>
    <w:rsid w:val="00993DD6"/>
    <w:rsid w:val="0099436D"/>
    <w:rsid w:val="00994373"/>
    <w:rsid w:val="00994575"/>
    <w:rsid w:val="00994A47"/>
    <w:rsid w:val="00994B7F"/>
    <w:rsid w:val="00994F7A"/>
    <w:rsid w:val="00995FB5"/>
    <w:rsid w:val="00996001"/>
    <w:rsid w:val="009962ED"/>
    <w:rsid w:val="009969DD"/>
    <w:rsid w:val="00996F5D"/>
    <w:rsid w:val="009972C6"/>
    <w:rsid w:val="0099746C"/>
    <w:rsid w:val="00997754"/>
    <w:rsid w:val="00997EC3"/>
    <w:rsid w:val="00997FFA"/>
    <w:rsid w:val="009A02EB"/>
    <w:rsid w:val="009A03CB"/>
    <w:rsid w:val="009A05D2"/>
    <w:rsid w:val="009A0A63"/>
    <w:rsid w:val="009A0E31"/>
    <w:rsid w:val="009A1399"/>
    <w:rsid w:val="009A140F"/>
    <w:rsid w:val="009A1ED3"/>
    <w:rsid w:val="009A2663"/>
    <w:rsid w:val="009A2801"/>
    <w:rsid w:val="009A28F0"/>
    <w:rsid w:val="009A2C6F"/>
    <w:rsid w:val="009A2F32"/>
    <w:rsid w:val="009A34BE"/>
    <w:rsid w:val="009A44A4"/>
    <w:rsid w:val="009A4500"/>
    <w:rsid w:val="009A47C0"/>
    <w:rsid w:val="009A53D2"/>
    <w:rsid w:val="009A5423"/>
    <w:rsid w:val="009A565B"/>
    <w:rsid w:val="009A5753"/>
    <w:rsid w:val="009A5895"/>
    <w:rsid w:val="009A5A12"/>
    <w:rsid w:val="009A5CFD"/>
    <w:rsid w:val="009A5E5B"/>
    <w:rsid w:val="009A68A1"/>
    <w:rsid w:val="009A6ACF"/>
    <w:rsid w:val="009A70BA"/>
    <w:rsid w:val="009A7644"/>
    <w:rsid w:val="009A792C"/>
    <w:rsid w:val="009A7D04"/>
    <w:rsid w:val="009B039E"/>
    <w:rsid w:val="009B057A"/>
    <w:rsid w:val="009B0C8E"/>
    <w:rsid w:val="009B1988"/>
    <w:rsid w:val="009B1ABE"/>
    <w:rsid w:val="009B1CB3"/>
    <w:rsid w:val="009B1CE4"/>
    <w:rsid w:val="009B1E00"/>
    <w:rsid w:val="009B20BB"/>
    <w:rsid w:val="009B2268"/>
    <w:rsid w:val="009B24E2"/>
    <w:rsid w:val="009B2535"/>
    <w:rsid w:val="009B293B"/>
    <w:rsid w:val="009B2A2A"/>
    <w:rsid w:val="009B2FAB"/>
    <w:rsid w:val="009B31B3"/>
    <w:rsid w:val="009B3288"/>
    <w:rsid w:val="009B3322"/>
    <w:rsid w:val="009B358C"/>
    <w:rsid w:val="009B38E6"/>
    <w:rsid w:val="009B3BF4"/>
    <w:rsid w:val="009B3C3D"/>
    <w:rsid w:val="009B3D39"/>
    <w:rsid w:val="009B3D59"/>
    <w:rsid w:val="009B45CA"/>
    <w:rsid w:val="009B517F"/>
    <w:rsid w:val="009B548B"/>
    <w:rsid w:val="009B58F4"/>
    <w:rsid w:val="009B599B"/>
    <w:rsid w:val="009B5AC9"/>
    <w:rsid w:val="009B5E55"/>
    <w:rsid w:val="009B6DE3"/>
    <w:rsid w:val="009B6FF5"/>
    <w:rsid w:val="009B747D"/>
    <w:rsid w:val="009B7C45"/>
    <w:rsid w:val="009B7F54"/>
    <w:rsid w:val="009C01FA"/>
    <w:rsid w:val="009C0598"/>
    <w:rsid w:val="009C0774"/>
    <w:rsid w:val="009C0B03"/>
    <w:rsid w:val="009C0B5B"/>
    <w:rsid w:val="009C0BC3"/>
    <w:rsid w:val="009C0BC6"/>
    <w:rsid w:val="009C0E08"/>
    <w:rsid w:val="009C0EF2"/>
    <w:rsid w:val="009C1105"/>
    <w:rsid w:val="009C1273"/>
    <w:rsid w:val="009C1656"/>
    <w:rsid w:val="009C167A"/>
    <w:rsid w:val="009C23C1"/>
    <w:rsid w:val="009C266C"/>
    <w:rsid w:val="009C2FFD"/>
    <w:rsid w:val="009C3028"/>
    <w:rsid w:val="009C3DB0"/>
    <w:rsid w:val="009C3FAD"/>
    <w:rsid w:val="009C40EA"/>
    <w:rsid w:val="009C4350"/>
    <w:rsid w:val="009C43A9"/>
    <w:rsid w:val="009C4526"/>
    <w:rsid w:val="009C45EE"/>
    <w:rsid w:val="009C55C6"/>
    <w:rsid w:val="009C5AA4"/>
    <w:rsid w:val="009C5F2B"/>
    <w:rsid w:val="009C61F0"/>
    <w:rsid w:val="009C6457"/>
    <w:rsid w:val="009C68AE"/>
    <w:rsid w:val="009C69AC"/>
    <w:rsid w:val="009C6BE4"/>
    <w:rsid w:val="009C6F52"/>
    <w:rsid w:val="009C7383"/>
    <w:rsid w:val="009C73C6"/>
    <w:rsid w:val="009C751A"/>
    <w:rsid w:val="009C7955"/>
    <w:rsid w:val="009C7C37"/>
    <w:rsid w:val="009C7D47"/>
    <w:rsid w:val="009C7E20"/>
    <w:rsid w:val="009D044D"/>
    <w:rsid w:val="009D070A"/>
    <w:rsid w:val="009D0BA0"/>
    <w:rsid w:val="009D0D02"/>
    <w:rsid w:val="009D0D43"/>
    <w:rsid w:val="009D19C9"/>
    <w:rsid w:val="009D1C8F"/>
    <w:rsid w:val="009D2329"/>
    <w:rsid w:val="009D27BD"/>
    <w:rsid w:val="009D310A"/>
    <w:rsid w:val="009D3315"/>
    <w:rsid w:val="009D3643"/>
    <w:rsid w:val="009D3949"/>
    <w:rsid w:val="009D39AE"/>
    <w:rsid w:val="009D3A4E"/>
    <w:rsid w:val="009D46A3"/>
    <w:rsid w:val="009D4883"/>
    <w:rsid w:val="009D534C"/>
    <w:rsid w:val="009D5D42"/>
    <w:rsid w:val="009D5FEC"/>
    <w:rsid w:val="009D5FED"/>
    <w:rsid w:val="009D6A4D"/>
    <w:rsid w:val="009D6ACD"/>
    <w:rsid w:val="009D7321"/>
    <w:rsid w:val="009D7329"/>
    <w:rsid w:val="009D7696"/>
    <w:rsid w:val="009D7A3A"/>
    <w:rsid w:val="009D7CE4"/>
    <w:rsid w:val="009D7E0F"/>
    <w:rsid w:val="009E03A6"/>
    <w:rsid w:val="009E092E"/>
    <w:rsid w:val="009E0C87"/>
    <w:rsid w:val="009E0DE1"/>
    <w:rsid w:val="009E126F"/>
    <w:rsid w:val="009E1B61"/>
    <w:rsid w:val="009E1CDC"/>
    <w:rsid w:val="009E237E"/>
    <w:rsid w:val="009E2B6C"/>
    <w:rsid w:val="009E2FB6"/>
    <w:rsid w:val="009E37E1"/>
    <w:rsid w:val="009E38A7"/>
    <w:rsid w:val="009E3981"/>
    <w:rsid w:val="009E49C4"/>
    <w:rsid w:val="009E4C84"/>
    <w:rsid w:val="009E53A3"/>
    <w:rsid w:val="009E5542"/>
    <w:rsid w:val="009E5648"/>
    <w:rsid w:val="009E5DED"/>
    <w:rsid w:val="009E6102"/>
    <w:rsid w:val="009E6225"/>
    <w:rsid w:val="009E6416"/>
    <w:rsid w:val="009E6529"/>
    <w:rsid w:val="009E66FF"/>
    <w:rsid w:val="009E7194"/>
    <w:rsid w:val="009E7259"/>
    <w:rsid w:val="009E772E"/>
    <w:rsid w:val="009E7FB7"/>
    <w:rsid w:val="009F02CB"/>
    <w:rsid w:val="009F04B3"/>
    <w:rsid w:val="009F0E65"/>
    <w:rsid w:val="009F126F"/>
    <w:rsid w:val="009F15D5"/>
    <w:rsid w:val="009F1983"/>
    <w:rsid w:val="009F1EE8"/>
    <w:rsid w:val="009F24C2"/>
    <w:rsid w:val="009F2C4C"/>
    <w:rsid w:val="009F2EA2"/>
    <w:rsid w:val="009F32D2"/>
    <w:rsid w:val="009F33F5"/>
    <w:rsid w:val="009F3A45"/>
    <w:rsid w:val="009F406E"/>
    <w:rsid w:val="009F40A5"/>
    <w:rsid w:val="009F410E"/>
    <w:rsid w:val="009F5001"/>
    <w:rsid w:val="009F5446"/>
    <w:rsid w:val="009F5450"/>
    <w:rsid w:val="009F5610"/>
    <w:rsid w:val="009F5E2C"/>
    <w:rsid w:val="009F5F2E"/>
    <w:rsid w:val="009F6030"/>
    <w:rsid w:val="009F61B3"/>
    <w:rsid w:val="009F62CC"/>
    <w:rsid w:val="009F666A"/>
    <w:rsid w:val="009F6C04"/>
    <w:rsid w:val="009F6F5A"/>
    <w:rsid w:val="009F72F8"/>
    <w:rsid w:val="00A007EE"/>
    <w:rsid w:val="00A008C5"/>
    <w:rsid w:val="00A00B2D"/>
    <w:rsid w:val="00A00D1C"/>
    <w:rsid w:val="00A00D3C"/>
    <w:rsid w:val="00A00E68"/>
    <w:rsid w:val="00A00FE6"/>
    <w:rsid w:val="00A013D1"/>
    <w:rsid w:val="00A0156A"/>
    <w:rsid w:val="00A01D07"/>
    <w:rsid w:val="00A021D1"/>
    <w:rsid w:val="00A02598"/>
    <w:rsid w:val="00A026F6"/>
    <w:rsid w:val="00A02762"/>
    <w:rsid w:val="00A02998"/>
    <w:rsid w:val="00A02A61"/>
    <w:rsid w:val="00A02ADC"/>
    <w:rsid w:val="00A02EAD"/>
    <w:rsid w:val="00A03363"/>
    <w:rsid w:val="00A0388C"/>
    <w:rsid w:val="00A0440E"/>
    <w:rsid w:val="00A0459B"/>
    <w:rsid w:val="00A04696"/>
    <w:rsid w:val="00A0469B"/>
    <w:rsid w:val="00A057DD"/>
    <w:rsid w:val="00A05DAB"/>
    <w:rsid w:val="00A060EB"/>
    <w:rsid w:val="00A06566"/>
    <w:rsid w:val="00A07061"/>
    <w:rsid w:val="00A1007C"/>
    <w:rsid w:val="00A10182"/>
    <w:rsid w:val="00A10769"/>
    <w:rsid w:val="00A107B1"/>
    <w:rsid w:val="00A10E46"/>
    <w:rsid w:val="00A11B45"/>
    <w:rsid w:val="00A12641"/>
    <w:rsid w:val="00A12902"/>
    <w:rsid w:val="00A12913"/>
    <w:rsid w:val="00A12F5C"/>
    <w:rsid w:val="00A13581"/>
    <w:rsid w:val="00A1410C"/>
    <w:rsid w:val="00A1491B"/>
    <w:rsid w:val="00A150E8"/>
    <w:rsid w:val="00A1594E"/>
    <w:rsid w:val="00A15C03"/>
    <w:rsid w:val="00A15D05"/>
    <w:rsid w:val="00A15D5D"/>
    <w:rsid w:val="00A15E28"/>
    <w:rsid w:val="00A15E46"/>
    <w:rsid w:val="00A1622A"/>
    <w:rsid w:val="00A166E1"/>
    <w:rsid w:val="00A16A40"/>
    <w:rsid w:val="00A16C0D"/>
    <w:rsid w:val="00A1720E"/>
    <w:rsid w:val="00A17520"/>
    <w:rsid w:val="00A1762F"/>
    <w:rsid w:val="00A202A3"/>
    <w:rsid w:val="00A206C4"/>
    <w:rsid w:val="00A208A7"/>
    <w:rsid w:val="00A2099D"/>
    <w:rsid w:val="00A21266"/>
    <w:rsid w:val="00A21762"/>
    <w:rsid w:val="00A21842"/>
    <w:rsid w:val="00A21882"/>
    <w:rsid w:val="00A21C18"/>
    <w:rsid w:val="00A21E35"/>
    <w:rsid w:val="00A22137"/>
    <w:rsid w:val="00A22BBB"/>
    <w:rsid w:val="00A22CC7"/>
    <w:rsid w:val="00A240EA"/>
    <w:rsid w:val="00A2428C"/>
    <w:rsid w:val="00A245F3"/>
    <w:rsid w:val="00A249BF"/>
    <w:rsid w:val="00A24A8C"/>
    <w:rsid w:val="00A252E1"/>
    <w:rsid w:val="00A256FB"/>
    <w:rsid w:val="00A25917"/>
    <w:rsid w:val="00A25B22"/>
    <w:rsid w:val="00A25C6B"/>
    <w:rsid w:val="00A25FD4"/>
    <w:rsid w:val="00A262E9"/>
    <w:rsid w:val="00A266E9"/>
    <w:rsid w:val="00A27161"/>
    <w:rsid w:val="00A27523"/>
    <w:rsid w:val="00A2772A"/>
    <w:rsid w:val="00A301E2"/>
    <w:rsid w:val="00A30458"/>
    <w:rsid w:val="00A30B1F"/>
    <w:rsid w:val="00A30D0E"/>
    <w:rsid w:val="00A312EB"/>
    <w:rsid w:val="00A3154A"/>
    <w:rsid w:val="00A31C8B"/>
    <w:rsid w:val="00A31F29"/>
    <w:rsid w:val="00A32060"/>
    <w:rsid w:val="00A324F3"/>
    <w:rsid w:val="00A32A37"/>
    <w:rsid w:val="00A32E64"/>
    <w:rsid w:val="00A32F3E"/>
    <w:rsid w:val="00A331D5"/>
    <w:rsid w:val="00A332F2"/>
    <w:rsid w:val="00A33D98"/>
    <w:rsid w:val="00A3467D"/>
    <w:rsid w:val="00A35399"/>
    <w:rsid w:val="00A35456"/>
    <w:rsid w:val="00A356C7"/>
    <w:rsid w:val="00A357D1"/>
    <w:rsid w:val="00A35A1E"/>
    <w:rsid w:val="00A35A6C"/>
    <w:rsid w:val="00A35C24"/>
    <w:rsid w:val="00A36546"/>
    <w:rsid w:val="00A36AB0"/>
    <w:rsid w:val="00A36E27"/>
    <w:rsid w:val="00A402F9"/>
    <w:rsid w:val="00A405B9"/>
    <w:rsid w:val="00A41B52"/>
    <w:rsid w:val="00A41C49"/>
    <w:rsid w:val="00A4206C"/>
    <w:rsid w:val="00A421EF"/>
    <w:rsid w:val="00A42464"/>
    <w:rsid w:val="00A42948"/>
    <w:rsid w:val="00A42981"/>
    <w:rsid w:val="00A42D56"/>
    <w:rsid w:val="00A430D7"/>
    <w:rsid w:val="00A435DA"/>
    <w:rsid w:val="00A43AB3"/>
    <w:rsid w:val="00A43C55"/>
    <w:rsid w:val="00A43E3D"/>
    <w:rsid w:val="00A43F90"/>
    <w:rsid w:val="00A44730"/>
    <w:rsid w:val="00A447CB"/>
    <w:rsid w:val="00A448A6"/>
    <w:rsid w:val="00A448AB"/>
    <w:rsid w:val="00A4495A"/>
    <w:rsid w:val="00A44A67"/>
    <w:rsid w:val="00A44BB0"/>
    <w:rsid w:val="00A44BCF"/>
    <w:rsid w:val="00A44E3E"/>
    <w:rsid w:val="00A44EFC"/>
    <w:rsid w:val="00A44F6C"/>
    <w:rsid w:val="00A4575C"/>
    <w:rsid w:val="00A45854"/>
    <w:rsid w:val="00A458C5"/>
    <w:rsid w:val="00A45AF7"/>
    <w:rsid w:val="00A461D7"/>
    <w:rsid w:val="00A46687"/>
    <w:rsid w:val="00A46CAC"/>
    <w:rsid w:val="00A46CE1"/>
    <w:rsid w:val="00A470A2"/>
    <w:rsid w:val="00A470F1"/>
    <w:rsid w:val="00A4735F"/>
    <w:rsid w:val="00A47668"/>
    <w:rsid w:val="00A47F66"/>
    <w:rsid w:val="00A500F2"/>
    <w:rsid w:val="00A503B1"/>
    <w:rsid w:val="00A506B2"/>
    <w:rsid w:val="00A50D60"/>
    <w:rsid w:val="00A51070"/>
    <w:rsid w:val="00A512D4"/>
    <w:rsid w:val="00A5147E"/>
    <w:rsid w:val="00A5179C"/>
    <w:rsid w:val="00A5208F"/>
    <w:rsid w:val="00A5214F"/>
    <w:rsid w:val="00A52260"/>
    <w:rsid w:val="00A523B0"/>
    <w:rsid w:val="00A523DA"/>
    <w:rsid w:val="00A52998"/>
    <w:rsid w:val="00A52E1C"/>
    <w:rsid w:val="00A53233"/>
    <w:rsid w:val="00A534F8"/>
    <w:rsid w:val="00A54221"/>
    <w:rsid w:val="00A547CB"/>
    <w:rsid w:val="00A54A25"/>
    <w:rsid w:val="00A55B5E"/>
    <w:rsid w:val="00A5610E"/>
    <w:rsid w:val="00A5626E"/>
    <w:rsid w:val="00A5668D"/>
    <w:rsid w:val="00A56B60"/>
    <w:rsid w:val="00A56EBE"/>
    <w:rsid w:val="00A570A8"/>
    <w:rsid w:val="00A57657"/>
    <w:rsid w:val="00A600CC"/>
    <w:rsid w:val="00A60125"/>
    <w:rsid w:val="00A60B10"/>
    <w:rsid w:val="00A60EA1"/>
    <w:rsid w:val="00A60EF7"/>
    <w:rsid w:val="00A60EFF"/>
    <w:rsid w:val="00A61430"/>
    <w:rsid w:val="00A6159F"/>
    <w:rsid w:val="00A615E6"/>
    <w:rsid w:val="00A61983"/>
    <w:rsid w:val="00A61B38"/>
    <w:rsid w:val="00A61DA3"/>
    <w:rsid w:val="00A61ED3"/>
    <w:rsid w:val="00A62016"/>
    <w:rsid w:val="00A62ACB"/>
    <w:rsid w:val="00A62D3B"/>
    <w:rsid w:val="00A630E8"/>
    <w:rsid w:val="00A6315E"/>
    <w:rsid w:val="00A634E9"/>
    <w:rsid w:val="00A637EF"/>
    <w:rsid w:val="00A63DB2"/>
    <w:rsid w:val="00A6408C"/>
    <w:rsid w:val="00A64E22"/>
    <w:rsid w:val="00A65294"/>
    <w:rsid w:val="00A65B0B"/>
    <w:rsid w:val="00A65F31"/>
    <w:rsid w:val="00A668E1"/>
    <w:rsid w:val="00A66973"/>
    <w:rsid w:val="00A672F3"/>
    <w:rsid w:val="00A67D4D"/>
    <w:rsid w:val="00A67DB2"/>
    <w:rsid w:val="00A70525"/>
    <w:rsid w:val="00A70B50"/>
    <w:rsid w:val="00A715F0"/>
    <w:rsid w:val="00A71617"/>
    <w:rsid w:val="00A717E2"/>
    <w:rsid w:val="00A7193B"/>
    <w:rsid w:val="00A71D11"/>
    <w:rsid w:val="00A71D4D"/>
    <w:rsid w:val="00A721EB"/>
    <w:rsid w:val="00A725CB"/>
    <w:rsid w:val="00A72E21"/>
    <w:rsid w:val="00A73381"/>
    <w:rsid w:val="00A7387E"/>
    <w:rsid w:val="00A73C5A"/>
    <w:rsid w:val="00A73DD9"/>
    <w:rsid w:val="00A73EE6"/>
    <w:rsid w:val="00A74051"/>
    <w:rsid w:val="00A74AD0"/>
    <w:rsid w:val="00A74BF4"/>
    <w:rsid w:val="00A74F64"/>
    <w:rsid w:val="00A759EE"/>
    <w:rsid w:val="00A75BDC"/>
    <w:rsid w:val="00A75C65"/>
    <w:rsid w:val="00A75D43"/>
    <w:rsid w:val="00A76B8F"/>
    <w:rsid w:val="00A76E87"/>
    <w:rsid w:val="00A76F4F"/>
    <w:rsid w:val="00A77528"/>
    <w:rsid w:val="00A7758D"/>
    <w:rsid w:val="00A77673"/>
    <w:rsid w:val="00A80989"/>
    <w:rsid w:val="00A81FF6"/>
    <w:rsid w:val="00A82A66"/>
    <w:rsid w:val="00A82BEB"/>
    <w:rsid w:val="00A836A6"/>
    <w:rsid w:val="00A83A5B"/>
    <w:rsid w:val="00A83D84"/>
    <w:rsid w:val="00A83FBC"/>
    <w:rsid w:val="00A841F4"/>
    <w:rsid w:val="00A842DB"/>
    <w:rsid w:val="00A843D0"/>
    <w:rsid w:val="00A84536"/>
    <w:rsid w:val="00A84A2C"/>
    <w:rsid w:val="00A84B3A"/>
    <w:rsid w:val="00A84C87"/>
    <w:rsid w:val="00A850C0"/>
    <w:rsid w:val="00A8517E"/>
    <w:rsid w:val="00A852C1"/>
    <w:rsid w:val="00A854C8"/>
    <w:rsid w:val="00A858AF"/>
    <w:rsid w:val="00A863BF"/>
    <w:rsid w:val="00A868E2"/>
    <w:rsid w:val="00A87558"/>
    <w:rsid w:val="00A87C40"/>
    <w:rsid w:val="00A87C99"/>
    <w:rsid w:val="00A87ED2"/>
    <w:rsid w:val="00A901AE"/>
    <w:rsid w:val="00A90E27"/>
    <w:rsid w:val="00A913A4"/>
    <w:rsid w:val="00A914C2"/>
    <w:rsid w:val="00A9166A"/>
    <w:rsid w:val="00A92723"/>
    <w:rsid w:val="00A93051"/>
    <w:rsid w:val="00A932E8"/>
    <w:rsid w:val="00A93507"/>
    <w:rsid w:val="00A93A85"/>
    <w:rsid w:val="00A93E71"/>
    <w:rsid w:val="00A94B2C"/>
    <w:rsid w:val="00A94F4D"/>
    <w:rsid w:val="00A94F52"/>
    <w:rsid w:val="00A95037"/>
    <w:rsid w:val="00A9547A"/>
    <w:rsid w:val="00A956E9"/>
    <w:rsid w:val="00A95A7D"/>
    <w:rsid w:val="00A95E86"/>
    <w:rsid w:val="00A95F84"/>
    <w:rsid w:val="00A96002"/>
    <w:rsid w:val="00A964E1"/>
    <w:rsid w:val="00A967C4"/>
    <w:rsid w:val="00A96D27"/>
    <w:rsid w:val="00A96D85"/>
    <w:rsid w:val="00A97291"/>
    <w:rsid w:val="00A97849"/>
    <w:rsid w:val="00A97ADF"/>
    <w:rsid w:val="00AA00C6"/>
    <w:rsid w:val="00AA06A4"/>
    <w:rsid w:val="00AA0EB8"/>
    <w:rsid w:val="00AA0F5D"/>
    <w:rsid w:val="00AA144F"/>
    <w:rsid w:val="00AA1F3B"/>
    <w:rsid w:val="00AA20F1"/>
    <w:rsid w:val="00AA2DDA"/>
    <w:rsid w:val="00AA2F11"/>
    <w:rsid w:val="00AA3537"/>
    <w:rsid w:val="00AA366E"/>
    <w:rsid w:val="00AA3B48"/>
    <w:rsid w:val="00AA4212"/>
    <w:rsid w:val="00AA446A"/>
    <w:rsid w:val="00AA481E"/>
    <w:rsid w:val="00AA531B"/>
    <w:rsid w:val="00AA56BB"/>
    <w:rsid w:val="00AA6B4D"/>
    <w:rsid w:val="00AA7222"/>
    <w:rsid w:val="00AA7315"/>
    <w:rsid w:val="00AA731D"/>
    <w:rsid w:val="00AA774A"/>
    <w:rsid w:val="00AA79D0"/>
    <w:rsid w:val="00AA7A0F"/>
    <w:rsid w:val="00AA7E48"/>
    <w:rsid w:val="00AB0311"/>
    <w:rsid w:val="00AB0C7C"/>
    <w:rsid w:val="00AB251A"/>
    <w:rsid w:val="00AB2588"/>
    <w:rsid w:val="00AB25A9"/>
    <w:rsid w:val="00AB2FB7"/>
    <w:rsid w:val="00AB4328"/>
    <w:rsid w:val="00AB4423"/>
    <w:rsid w:val="00AB47F1"/>
    <w:rsid w:val="00AB49CD"/>
    <w:rsid w:val="00AB4CD4"/>
    <w:rsid w:val="00AB51CD"/>
    <w:rsid w:val="00AB5300"/>
    <w:rsid w:val="00AB5428"/>
    <w:rsid w:val="00AB5B84"/>
    <w:rsid w:val="00AB60DC"/>
    <w:rsid w:val="00AB6580"/>
    <w:rsid w:val="00AB69C1"/>
    <w:rsid w:val="00AB6E95"/>
    <w:rsid w:val="00AB7000"/>
    <w:rsid w:val="00AB7201"/>
    <w:rsid w:val="00AB7B89"/>
    <w:rsid w:val="00AB7BCC"/>
    <w:rsid w:val="00AB7D3D"/>
    <w:rsid w:val="00AC065F"/>
    <w:rsid w:val="00AC13AF"/>
    <w:rsid w:val="00AC1801"/>
    <w:rsid w:val="00AC1CD9"/>
    <w:rsid w:val="00AC1F6D"/>
    <w:rsid w:val="00AC21FA"/>
    <w:rsid w:val="00AC233D"/>
    <w:rsid w:val="00AC24E6"/>
    <w:rsid w:val="00AC2B94"/>
    <w:rsid w:val="00AC2FCC"/>
    <w:rsid w:val="00AC3069"/>
    <w:rsid w:val="00AC30CE"/>
    <w:rsid w:val="00AC3311"/>
    <w:rsid w:val="00AC3575"/>
    <w:rsid w:val="00AC36F7"/>
    <w:rsid w:val="00AC4852"/>
    <w:rsid w:val="00AC4902"/>
    <w:rsid w:val="00AC4A33"/>
    <w:rsid w:val="00AC506E"/>
    <w:rsid w:val="00AC57FF"/>
    <w:rsid w:val="00AC5A26"/>
    <w:rsid w:val="00AC5AF7"/>
    <w:rsid w:val="00AC5F73"/>
    <w:rsid w:val="00AC690D"/>
    <w:rsid w:val="00AC691A"/>
    <w:rsid w:val="00AC7616"/>
    <w:rsid w:val="00AC7A69"/>
    <w:rsid w:val="00AC7B5A"/>
    <w:rsid w:val="00AD06EB"/>
    <w:rsid w:val="00AD0BAF"/>
    <w:rsid w:val="00AD1285"/>
    <w:rsid w:val="00AD12F5"/>
    <w:rsid w:val="00AD1499"/>
    <w:rsid w:val="00AD1CF5"/>
    <w:rsid w:val="00AD26BC"/>
    <w:rsid w:val="00AD271C"/>
    <w:rsid w:val="00AD2A8D"/>
    <w:rsid w:val="00AD3091"/>
    <w:rsid w:val="00AD42F2"/>
    <w:rsid w:val="00AD43DE"/>
    <w:rsid w:val="00AD4491"/>
    <w:rsid w:val="00AD45B8"/>
    <w:rsid w:val="00AD48CE"/>
    <w:rsid w:val="00AD4C69"/>
    <w:rsid w:val="00AD51FE"/>
    <w:rsid w:val="00AD52EF"/>
    <w:rsid w:val="00AD5A54"/>
    <w:rsid w:val="00AD605C"/>
    <w:rsid w:val="00AD660B"/>
    <w:rsid w:val="00AD6AA9"/>
    <w:rsid w:val="00AD6CC2"/>
    <w:rsid w:val="00AD7283"/>
    <w:rsid w:val="00AD7733"/>
    <w:rsid w:val="00AE02C0"/>
    <w:rsid w:val="00AE03C0"/>
    <w:rsid w:val="00AE07E3"/>
    <w:rsid w:val="00AE0C25"/>
    <w:rsid w:val="00AE0D13"/>
    <w:rsid w:val="00AE0E99"/>
    <w:rsid w:val="00AE116D"/>
    <w:rsid w:val="00AE1469"/>
    <w:rsid w:val="00AE153E"/>
    <w:rsid w:val="00AE1E70"/>
    <w:rsid w:val="00AE2670"/>
    <w:rsid w:val="00AE2683"/>
    <w:rsid w:val="00AE284B"/>
    <w:rsid w:val="00AE326E"/>
    <w:rsid w:val="00AE3A26"/>
    <w:rsid w:val="00AE3ADE"/>
    <w:rsid w:val="00AE3DCC"/>
    <w:rsid w:val="00AE3F7D"/>
    <w:rsid w:val="00AE4372"/>
    <w:rsid w:val="00AE4B1B"/>
    <w:rsid w:val="00AE50DC"/>
    <w:rsid w:val="00AE532C"/>
    <w:rsid w:val="00AE5433"/>
    <w:rsid w:val="00AE5D37"/>
    <w:rsid w:val="00AE5EEC"/>
    <w:rsid w:val="00AE61A5"/>
    <w:rsid w:val="00AE6392"/>
    <w:rsid w:val="00AE6C93"/>
    <w:rsid w:val="00AE6DCA"/>
    <w:rsid w:val="00AE7200"/>
    <w:rsid w:val="00AF05A8"/>
    <w:rsid w:val="00AF1407"/>
    <w:rsid w:val="00AF16B3"/>
    <w:rsid w:val="00AF17AC"/>
    <w:rsid w:val="00AF1C94"/>
    <w:rsid w:val="00AF2322"/>
    <w:rsid w:val="00AF2C5D"/>
    <w:rsid w:val="00AF3191"/>
    <w:rsid w:val="00AF321A"/>
    <w:rsid w:val="00AF33D5"/>
    <w:rsid w:val="00AF3457"/>
    <w:rsid w:val="00AF3A29"/>
    <w:rsid w:val="00AF3AAA"/>
    <w:rsid w:val="00AF3E9D"/>
    <w:rsid w:val="00AF401E"/>
    <w:rsid w:val="00AF4516"/>
    <w:rsid w:val="00AF480E"/>
    <w:rsid w:val="00AF48FB"/>
    <w:rsid w:val="00AF4C78"/>
    <w:rsid w:val="00AF4E82"/>
    <w:rsid w:val="00AF54EF"/>
    <w:rsid w:val="00AF590E"/>
    <w:rsid w:val="00AF59F2"/>
    <w:rsid w:val="00AF6103"/>
    <w:rsid w:val="00AF6189"/>
    <w:rsid w:val="00AF68D3"/>
    <w:rsid w:val="00AF6CF7"/>
    <w:rsid w:val="00AF749D"/>
    <w:rsid w:val="00AF76D2"/>
    <w:rsid w:val="00AF7DF5"/>
    <w:rsid w:val="00AF7E58"/>
    <w:rsid w:val="00B003A5"/>
    <w:rsid w:val="00B00727"/>
    <w:rsid w:val="00B00EC4"/>
    <w:rsid w:val="00B01264"/>
    <w:rsid w:val="00B015B2"/>
    <w:rsid w:val="00B016EB"/>
    <w:rsid w:val="00B01E3F"/>
    <w:rsid w:val="00B01EAA"/>
    <w:rsid w:val="00B0212E"/>
    <w:rsid w:val="00B02324"/>
    <w:rsid w:val="00B0292B"/>
    <w:rsid w:val="00B02983"/>
    <w:rsid w:val="00B02A91"/>
    <w:rsid w:val="00B02F98"/>
    <w:rsid w:val="00B03A42"/>
    <w:rsid w:val="00B03ABC"/>
    <w:rsid w:val="00B03D1E"/>
    <w:rsid w:val="00B043CC"/>
    <w:rsid w:val="00B0462A"/>
    <w:rsid w:val="00B04AB7"/>
    <w:rsid w:val="00B04DD5"/>
    <w:rsid w:val="00B05550"/>
    <w:rsid w:val="00B057AE"/>
    <w:rsid w:val="00B05AB0"/>
    <w:rsid w:val="00B06441"/>
    <w:rsid w:val="00B0690E"/>
    <w:rsid w:val="00B07173"/>
    <w:rsid w:val="00B077FE"/>
    <w:rsid w:val="00B07961"/>
    <w:rsid w:val="00B103DF"/>
    <w:rsid w:val="00B1064D"/>
    <w:rsid w:val="00B10E63"/>
    <w:rsid w:val="00B10F61"/>
    <w:rsid w:val="00B11015"/>
    <w:rsid w:val="00B12131"/>
    <w:rsid w:val="00B123EF"/>
    <w:rsid w:val="00B1241D"/>
    <w:rsid w:val="00B128B5"/>
    <w:rsid w:val="00B12D16"/>
    <w:rsid w:val="00B13270"/>
    <w:rsid w:val="00B132F2"/>
    <w:rsid w:val="00B13795"/>
    <w:rsid w:val="00B1464E"/>
    <w:rsid w:val="00B14718"/>
    <w:rsid w:val="00B14732"/>
    <w:rsid w:val="00B1476E"/>
    <w:rsid w:val="00B14FEC"/>
    <w:rsid w:val="00B156B6"/>
    <w:rsid w:val="00B15C3A"/>
    <w:rsid w:val="00B15E29"/>
    <w:rsid w:val="00B16409"/>
    <w:rsid w:val="00B17227"/>
    <w:rsid w:val="00B173C6"/>
    <w:rsid w:val="00B1753D"/>
    <w:rsid w:val="00B175CC"/>
    <w:rsid w:val="00B17752"/>
    <w:rsid w:val="00B17B45"/>
    <w:rsid w:val="00B17D5B"/>
    <w:rsid w:val="00B200AA"/>
    <w:rsid w:val="00B20BE7"/>
    <w:rsid w:val="00B20CA9"/>
    <w:rsid w:val="00B20DEB"/>
    <w:rsid w:val="00B2110A"/>
    <w:rsid w:val="00B21897"/>
    <w:rsid w:val="00B21C0E"/>
    <w:rsid w:val="00B21E6A"/>
    <w:rsid w:val="00B22368"/>
    <w:rsid w:val="00B223E3"/>
    <w:rsid w:val="00B227AC"/>
    <w:rsid w:val="00B227CD"/>
    <w:rsid w:val="00B22A19"/>
    <w:rsid w:val="00B22E81"/>
    <w:rsid w:val="00B22F16"/>
    <w:rsid w:val="00B2360C"/>
    <w:rsid w:val="00B24177"/>
    <w:rsid w:val="00B244CD"/>
    <w:rsid w:val="00B247B4"/>
    <w:rsid w:val="00B248A6"/>
    <w:rsid w:val="00B24B2C"/>
    <w:rsid w:val="00B24B31"/>
    <w:rsid w:val="00B24BB7"/>
    <w:rsid w:val="00B24DBE"/>
    <w:rsid w:val="00B256C5"/>
    <w:rsid w:val="00B259E3"/>
    <w:rsid w:val="00B25B03"/>
    <w:rsid w:val="00B2623D"/>
    <w:rsid w:val="00B262FA"/>
    <w:rsid w:val="00B264A2"/>
    <w:rsid w:val="00B26822"/>
    <w:rsid w:val="00B26933"/>
    <w:rsid w:val="00B26D12"/>
    <w:rsid w:val="00B2742E"/>
    <w:rsid w:val="00B274F1"/>
    <w:rsid w:val="00B278C3"/>
    <w:rsid w:val="00B27905"/>
    <w:rsid w:val="00B27AD3"/>
    <w:rsid w:val="00B30738"/>
    <w:rsid w:val="00B309B4"/>
    <w:rsid w:val="00B31094"/>
    <w:rsid w:val="00B3169F"/>
    <w:rsid w:val="00B31DC1"/>
    <w:rsid w:val="00B3230F"/>
    <w:rsid w:val="00B3296A"/>
    <w:rsid w:val="00B32F36"/>
    <w:rsid w:val="00B338DC"/>
    <w:rsid w:val="00B33BD9"/>
    <w:rsid w:val="00B34237"/>
    <w:rsid w:val="00B342D5"/>
    <w:rsid w:val="00B34733"/>
    <w:rsid w:val="00B3476A"/>
    <w:rsid w:val="00B34888"/>
    <w:rsid w:val="00B34A87"/>
    <w:rsid w:val="00B34BD9"/>
    <w:rsid w:val="00B34CBD"/>
    <w:rsid w:val="00B34DE8"/>
    <w:rsid w:val="00B35779"/>
    <w:rsid w:val="00B364B0"/>
    <w:rsid w:val="00B36788"/>
    <w:rsid w:val="00B36A73"/>
    <w:rsid w:val="00B36C59"/>
    <w:rsid w:val="00B36F0A"/>
    <w:rsid w:val="00B36F35"/>
    <w:rsid w:val="00B371ED"/>
    <w:rsid w:val="00B37372"/>
    <w:rsid w:val="00B379A2"/>
    <w:rsid w:val="00B37B77"/>
    <w:rsid w:val="00B37BA4"/>
    <w:rsid w:val="00B41069"/>
    <w:rsid w:val="00B4130D"/>
    <w:rsid w:val="00B4130E"/>
    <w:rsid w:val="00B4141E"/>
    <w:rsid w:val="00B41610"/>
    <w:rsid w:val="00B416ED"/>
    <w:rsid w:val="00B41888"/>
    <w:rsid w:val="00B41974"/>
    <w:rsid w:val="00B41ACF"/>
    <w:rsid w:val="00B41C86"/>
    <w:rsid w:val="00B42656"/>
    <w:rsid w:val="00B42B85"/>
    <w:rsid w:val="00B42CA9"/>
    <w:rsid w:val="00B43987"/>
    <w:rsid w:val="00B43A7E"/>
    <w:rsid w:val="00B43C3C"/>
    <w:rsid w:val="00B43F0F"/>
    <w:rsid w:val="00B4497A"/>
    <w:rsid w:val="00B44991"/>
    <w:rsid w:val="00B44BE6"/>
    <w:rsid w:val="00B44EF6"/>
    <w:rsid w:val="00B44F2E"/>
    <w:rsid w:val="00B452D9"/>
    <w:rsid w:val="00B453E6"/>
    <w:rsid w:val="00B4553B"/>
    <w:rsid w:val="00B45BE6"/>
    <w:rsid w:val="00B45E97"/>
    <w:rsid w:val="00B4601A"/>
    <w:rsid w:val="00B4613D"/>
    <w:rsid w:val="00B4688B"/>
    <w:rsid w:val="00B46959"/>
    <w:rsid w:val="00B4735F"/>
    <w:rsid w:val="00B47BBF"/>
    <w:rsid w:val="00B500FD"/>
    <w:rsid w:val="00B5014C"/>
    <w:rsid w:val="00B50287"/>
    <w:rsid w:val="00B5066D"/>
    <w:rsid w:val="00B50B2F"/>
    <w:rsid w:val="00B51478"/>
    <w:rsid w:val="00B51E5E"/>
    <w:rsid w:val="00B52500"/>
    <w:rsid w:val="00B52BD8"/>
    <w:rsid w:val="00B52E63"/>
    <w:rsid w:val="00B53327"/>
    <w:rsid w:val="00B533FA"/>
    <w:rsid w:val="00B53540"/>
    <w:rsid w:val="00B53E30"/>
    <w:rsid w:val="00B53F87"/>
    <w:rsid w:val="00B54359"/>
    <w:rsid w:val="00B544AB"/>
    <w:rsid w:val="00B5451C"/>
    <w:rsid w:val="00B54D79"/>
    <w:rsid w:val="00B55036"/>
    <w:rsid w:val="00B55152"/>
    <w:rsid w:val="00B5573A"/>
    <w:rsid w:val="00B56B2F"/>
    <w:rsid w:val="00B57627"/>
    <w:rsid w:val="00B5780C"/>
    <w:rsid w:val="00B60566"/>
    <w:rsid w:val="00B606E4"/>
    <w:rsid w:val="00B609B8"/>
    <w:rsid w:val="00B610E9"/>
    <w:rsid w:val="00B6148A"/>
    <w:rsid w:val="00B61592"/>
    <w:rsid w:val="00B617C7"/>
    <w:rsid w:val="00B622AA"/>
    <w:rsid w:val="00B62443"/>
    <w:rsid w:val="00B62463"/>
    <w:rsid w:val="00B625D1"/>
    <w:rsid w:val="00B6267F"/>
    <w:rsid w:val="00B6293C"/>
    <w:rsid w:val="00B62E89"/>
    <w:rsid w:val="00B62EE2"/>
    <w:rsid w:val="00B63184"/>
    <w:rsid w:val="00B63DA5"/>
    <w:rsid w:val="00B64CBD"/>
    <w:rsid w:val="00B650D9"/>
    <w:rsid w:val="00B65A47"/>
    <w:rsid w:val="00B66265"/>
    <w:rsid w:val="00B66931"/>
    <w:rsid w:val="00B66BEE"/>
    <w:rsid w:val="00B672BA"/>
    <w:rsid w:val="00B676E1"/>
    <w:rsid w:val="00B67806"/>
    <w:rsid w:val="00B679E8"/>
    <w:rsid w:val="00B67A42"/>
    <w:rsid w:val="00B705E8"/>
    <w:rsid w:val="00B70EC1"/>
    <w:rsid w:val="00B7138C"/>
    <w:rsid w:val="00B71EDA"/>
    <w:rsid w:val="00B724D7"/>
    <w:rsid w:val="00B72865"/>
    <w:rsid w:val="00B7306B"/>
    <w:rsid w:val="00B732DF"/>
    <w:rsid w:val="00B73B18"/>
    <w:rsid w:val="00B741C7"/>
    <w:rsid w:val="00B74D3B"/>
    <w:rsid w:val="00B755E2"/>
    <w:rsid w:val="00B7583D"/>
    <w:rsid w:val="00B7587A"/>
    <w:rsid w:val="00B75A35"/>
    <w:rsid w:val="00B7605B"/>
    <w:rsid w:val="00B7612A"/>
    <w:rsid w:val="00B76555"/>
    <w:rsid w:val="00B76A0A"/>
    <w:rsid w:val="00B76E2F"/>
    <w:rsid w:val="00B77095"/>
    <w:rsid w:val="00B7762A"/>
    <w:rsid w:val="00B805CA"/>
    <w:rsid w:val="00B80ACF"/>
    <w:rsid w:val="00B80C7D"/>
    <w:rsid w:val="00B80C98"/>
    <w:rsid w:val="00B80EDF"/>
    <w:rsid w:val="00B81FCA"/>
    <w:rsid w:val="00B8200C"/>
    <w:rsid w:val="00B82591"/>
    <w:rsid w:val="00B82600"/>
    <w:rsid w:val="00B82B38"/>
    <w:rsid w:val="00B82B98"/>
    <w:rsid w:val="00B82BB8"/>
    <w:rsid w:val="00B8368B"/>
    <w:rsid w:val="00B84088"/>
    <w:rsid w:val="00B8408D"/>
    <w:rsid w:val="00B84137"/>
    <w:rsid w:val="00B841BA"/>
    <w:rsid w:val="00B84420"/>
    <w:rsid w:val="00B84448"/>
    <w:rsid w:val="00B8448B"/>
    <w:rsid w:val="00B845AA"/>
    <w:rsid w:val="00B84B90"/>
    <w:rsid w:val="00B853B6"/>
    <w:rsid w:val="00B856DC"/>
    <w:rsid w:val="00B85D46"/>
    <w:rsid w:val="00B86109"/>
    <w:rsid w:val="00B87B08"/>
    <w:rsid w:val="00B87D05"/>
    <w:rsid w:val="00B90DAF"/>
    <w:rsid w:val="00B9170C"/>
    <w:rsid w:val="00B922A3"/>
    <w:rsid w:val="00B929D8"/>
    <w:rsid w:val="00B92D55"/>
    <w:rsid w:val="00B93077"/>
    <w:rsid w:val="00B9337C"/>
    <w:rsid w:val="00B9352D"/>
    <w:rsid w:val="00B93DA4"/>
    <w:rsid w:val="00B9421C"/>
    <w:rsid w:val="00B95A24"/>
    <w:rsid w:val="00B95C6C"/>
    <w:rsid w:val="00B96ECD"/>
    <w:rsid w:val="00B9713A"/>
    <w:rsid w:val="00BA04E5"/>
    <w:rsid w:val="00BA06E2"/>
    <w:rsid w:val="00BA08E9"/>
    <w:rsid w:val="00BA14F5"/>
    <w:rsid w:val="00BA15CC"/>
    <w:rsid w:val="00BA1665"/>
    <w:rsid w:val="00BA17BC"/>
    <w:rsid w:val="00BA1C6C"/>
    <w:rsid w:val="00BA2342"/>
    <w:rsid w:val="00BA23D5"/>
    <w:rsid w:val="00BA259D"/>
    <w:rsid w:val="00BA2725"/>
    <w:rsid w:val="00BA29EE"/>
    <w:rsid w:val="00BA2CDF"/>
    <w:rsid w:val="00BA31D8"/>
    <w:rsid w:val="00BA397F"/>
    <w:rsid w:val="00BA3A15"/>
    <w:rsid w:val="00BA3B11"/>
    <w:rsid w:val="00BA41FB"/>
    <w:rsid w:val="00BA421A"/>
    <w:rsid w:val="00BA48E9"/>
    <w:rsid w:val="00BA5166"/>
    <w:rsid w:val="00BA51D8"/>
    <w:rsid w:val="00BA540D"/>
    <w:rsid w:val="00BA5507"/>
    <w:rsid w:val="00BA5A5F"/>
    <w:rsid w:val="00BA5AF8"/>
    <w:rsid w:val="00BA5B2A"/>
    <w:rsid w:val="00BA5B5A"/>
    <w:rsid w:val="00BA5C0E"/>
    <w:rsid w:val="00BA5F71"/>
    <w:rsid w:val="00BA5FC3"/>
    <w:rsid w:val="00BA62B5"/>
    <w:rsid w:val="00BA6610"/>
    <w:rsid w:val="00BA66DF"/>
    <w:rsid w:val="00BA67AC"/>
    <w:rsid w:val="00BA7397"/>
    <w:rsid w:val="00BA764D"/>
    <w:rsid w:val="00BA77DF"/>
    <w:rsid w:val="00BA77F5"/>
    <w:rsid w:val="00BB0501"/>
    <w:rsid w:val="00BB0B73"/>
    <w:rsid w:val="00BB13D6"/>
    <w:rsid w:val="00BB1961"/>
    <w:rsid w:val="00BB1BF0"/>
    <w:rsid w:val="00BB1E3C"/>
    <w:rsid w:val="00BB2938"/>
    <w:rsid w:val="00BB29EC"/>
    <w:rsid w:val="00BB2BC8"/>
    <w:rsid w:val="00BB35E0"/>
    <w:rsid w:val="00BB3AE1"/>
    <w:rsid w:val="00BB444B"/>
    <w:rsid w:val="00BB5482"/>
    <w:rsid w:val="00BB54B8"/>
    <w:rsid w:val="00BB5538"/>
    <w:rsid w:val="00BB5580"/>
    <w:rsid w:val="00BB58DE"/>
    <w:rsid w:val="00BB595D"/>
    <w:rsid w:val="00BB626B"/>
    <w:rsid w:val="00BB62FE"/>
    <w:rsid w:val="00BB6F4D"/>
    <w:rsid w:val="00BB7638"/>
    <w:rsid w:val="00BB763D"/>
    <w:rsid w:val="00BB76B3"/>
    <w:rsid w:val="00BB7701"/>
    <w:rsid w:val="00BB77C2"/>
    <w:rsid w:val="00BB7CDE"/>
    <w:rsid w:val="00BC0732"/>
    <w:rsid w:val="00BC0BA9"/>
    <w:rsid w:val="00BC0D3C"/>
    <w:rsid w:val="00BC0D53"/>
    <w:rsid w:val="00BC1193"/>
    <w:rsid w:val="00BC15B1"/>
    <w:rsid w:val="00BC1F5A"/>
    <w:rsid w:val="00BC2292"/>
    <w:rsid w:val="00BC2618"/>
    <w:rsid w:val="00BC2D40"/>
    <w:rsid w:val="00BC3730"/>
    <w:rsid w:val="00BC38C1"/>
    <w:rsid w:val="00BC3ACB"/>
    <w:rsid w:val="00BC4348"/>
    <w:rsid w:val="00BC4473"/>
    <w:rsid w:val="00BC4823"/>
    <w:rsid w:val="00BC49FC"/>
    <w:rsid w:val="00BC569B"/>
    <w:rsid w:val="00BC5859"/>
    <w:rsid w:val="00BC679E"/>
    <w:rsid w:val="00BC6848"/>
    <w:rsid w:val="00BC6D17"/>
    <w:rsid w:val="00BC6F0B"/>
    <w:rsid w:val="00BC7A23"/>
    <w:rsid w:val="00BD01DA"/>
    <w:rsid w:val="00BD02B7"/>
    <w:rsid w:val="00BD0742"/>
    <w:rsid w:val="00BD0793"/>
    <w:rsid w:val="00BD1B90"/>
    <w:rsid w:val="00BD1CA5"/>
    <w:rsid w:val="00BD1EB0"/>
    <w:rsid w:val="00BD202A"/>
    <w:rsid w:val="00BD25DC"/>
    <w:rsid w:val="00BD29C8"/>
    <w:rsid w:val="00BD2AE5"/>
    <w:rsid w:val="00BD32DE"/>
    <w:rsid w:val="00BD3924"/>
    <w:rsid w:val="00BD3FEA"/>
    <w:rsid w:val="00BD4503"/>
    <w:rsid w:val="00BD4A03"/>
    <w:rsid w:val="00BD4AEC"/>
    <w:rsid w:val="00BD4FC5"/>
    <w:rsid w:val="00BD5560"/>
    <w:rsid w:val="00BD595F"/>
    <w:rsid w:val="00BD5C77"/>
    <w:rsid w:val="00BD5D41"/>
    <w:rsid w:val="00BD6375"/>
    <w:rsid w:val="00BD6615"/>
    <w:rsid w:val="00BD6BB2"/>
    <w:rsid w:val="00BD729E"/>
    <w:rsid w:val="00BD73AD"/>
    <w:rsid w:val="00BD7C7A"/>
    <w:rsid w:val="00BE05A7"/>
    <w:rsid w:val="00BE10E3"/>
    <w:rsid w:val="00BE18D8"/>
    <w:rsid w:val="00BE1EEB"/>
    <w:rsid w:val="00BE2A40"/>
    <w:rsid w:val="00BE2BB4"/>
    <w:rsid w:val="00BE3451"/>
    <w:rsid w:val="00BE490C"/>
    <w:rsid w:val="00BE4DD5"/>
    <w:rsid w:val="00BE5183"/>
    <w:rsid w:val="00BE596B"/>
    <w:rsid w:val="00BE62A3"/>
    <w:rsid w:val="00BE6329"/>
    <w:rsid w:val="00BE639B"/>
    <w:rsid w:val="00BE6F00"/>
    <w:rsid w:val="00BE7187"/>
    <w:rsid w:val="00BE7333"/>
    <w:rsid w:val="00BE7A3E"/>
    <w:rsid w:val="00BE7CD8"/>
    <w:rsid w:val="00BE7DCF"/>
    <w:rsid w:val="00BE7FAF"/>
    <w:rsid w:val="00BF0111"/>
    <w:rsid w:val="00BF0C42"/>
    <w:rsid w:val="00BF0F4E"/>
    <w:rsid w:val="00BF10BA"/>
    <w:rsid w:val="00BF11AC"/>
    <w:rsid w:val="00BF127E"/>
    <w:rsid w:val="00BF131F"/>
    <w:rsid w:val="00BF173E"/>
    <w:rsid w:val="00BF178E"/>
    <w:rsid w:val="00BF19EF"/>
    <w:rsid w:val="00BF19FB"/>
    <w:rsid w:val="00BF1E77"/>
    <w:rsid w:val="00BF2065"/>
    <w:rsid w:val="00BF2157"/>
    <w:rsid w:val="00BF298D"/>
    <w:rsid w:val="00BF2AC6"/>
    <w:rsid w:val="00BF368E"/>
    <w:rsid w:val="00BF394C"/>
    <w:rsid w:val="00BF3BE3"/>
    <w:rsid w:val="00BF4356"/>
    <w:rsid w:val="00BF438D"/>
    <w:rsid w:val="00BF471D"/>
    <w:rsid w:val="00BF474D"/>
    <w:rsid w:val="00BF4CA7"/>
    <w:rsid w:val="00BF4E46"/>
    <w:rsid w:val="00BF4ECC"/>
    <w:rsid w:val="00BF5A8A"/>
    <w:rsid w:val="00BF5EEB"/>
    <w:rsid w:val="00BF6531"/>
    <w:rsid w:val="00BF684A"/>
    <w:rsid w:val="00BF69A9"/>
    <w:rsid w:val="00BF6D78"/>
    <w:rsid w:val="00BF7436"/>
    <w:rsid w:val="00BF7F83"/>
    <w:rsid w:val="00C00119"/>
    <w:rsid w:val="00C0011D"/>
    <w:rsid w:val="00C00633"/>
    <w:rsid w:val="00C007DD"/>
    <w:rsid w:val="00C00CF8"/>
    <w:rsid w:val="00C00DF5"/>
    <w:rsid w:val="00C00E9A"/>
    <w:rsid w:val="00C01091"/>
    <w:rsid w:val="00C01982"/>
    <w:rsid w:val="00C01AD0"/>
    <w:rsid w:val="00C01CCC"/>
    <w:rsid w:val="00C01F5D"/>
    <w:rsid w:val="00C021FC"/>
    <w:rsid w:val="00C026CD"/>
    <w:rsid w:val="00C02F63"/>
    <w:rsid w:val="00C03AD5"/>
    <w:rsid w:val="00C03FA8"/>
    <w:rsid w:val="00C04A92"/>
    <w:rsid w:val="00C04B19"/>
    <w:rsid w:val="00C04E21"/>
    <w:rsid w:val="00C0509B"/>
    <w:rsid w:val="00C054C4"/>
    <w:rsid w:val="00C059C9"/>
    <w:rsid w:val="00C05BDA"/>
    <w:rsid w:val="00C060EB"/>
    <w:rsid w:val="00C06548"/>
    <w:rsid w:val="00C0670B"/>
    <w:rsid w:val="00C06BD6"/>
    <w:rsid w:val="00C06EC4"/>
    <w:rsid w:val="00C06EDF"/>
    <w:rsid w:val="00C06FCF"/>
    <w:rsid w:val="00C076A5"/>
    <w:rsid w:val="00C07892"/>
    <w:rsid w:val="00C07C59"/>
    <w:rsid w:val="00C07D50"/>
    <w:rsid w:val="00C10095"/>
    <w:rsid w:val="00C1028D"/>
    <w:rsid w:val="00C10338"/>
    <w:rsid w:val="00C106F6"/>
    <w:rsid w:val="00C109C4"/>
    <w:rsid w:val="00C10A73"/>
    <w:rsid w:val="00C10EB2"/>
    <w:rsid w:val="00C1164D"/>
    <w:rsid w:val="00C11ACA"/>
    <w:rsid w:val="00C12379"/>
    <w:rsid w:val="00C12D7C"/>
    <w:rsid w:val="00C132DD"/>
    <w:rsid w:val="00C13ADB"/>
    <w:rsid w:val="00C141EF"/>
    <w:rsid w:val="00C142BF"/>
    <w:rsid w:val="00C14308"/>
    <w:rsid w:val="00C15545"/>
    <w:rsid w:val="00C156C2"/>
    <w:rsid w:val="00C157E7"/>
    <w:rsid w:val="00C15886"/>
    <w:rsid w:val="00C15997"/>
    <w:rsid w:val="00C15D09"/>
    <w:rsid w:val="00C15FDB"/>
    <w:rsid w:val="00C163CC"/>
    <w:rsid w:val="00C16565"/>
    <w:rsid w:val="00C16B15"/>
    <w:rsid w:val="00C17471"/>
    <w:rsid w:val="00C17BFB"/>
    <w:rsid w:val="00C20411"/>
    <w:rsid w:val="00C20BAB"/>
    <w:rsid w:val="00C20F18"/>
    <w:rsid w:val="00C219EE"/>
    <w:rsid w:val="00C232DE"/>
    <w:rsid w:val="00C23C3E"/>
    <w:rsid w:val="00C23FBE"/>
    <w:rsid w:val="00C24560"/>
    <w:rsid w:val="00C245F8"/>
    <w:rsid w:val="00C2495A"/>
    <w:rsid w:val="00C2496A"/>
    <w:rsid w:val="00C24A42"/>
    <w:rsid w:val="00C24B30"/>
    <w:rsid w:val="00C24BEE"/>
    <w:rsid w:val="00C252D1"/>
    <w:rsid w:val="00C2582C"/>
    <w:rsid w:val="00C25B57"/>
    <w:rsid w:val="00C25B7E"/>
    <w:rsid w:val="00C262E1"/>
    <w:rsid w:val="00C26878"/>
    <w:rsid w:val="00C272F1"/>
    <w:rsid w:val="00C2735E"/>
    <w:rsid w:val="00C2749E"/>
    <w:rsid w:val="00C27B97"/>
    <w:rsid w:val="00C27C3C"/>
    <w:rsid w:val="00C30803"/>
    <w:rsid w:val="00C30FFF"/>
    <w:rsid w:val="00C317F3"/>
    <w:rsid w:val="00C31909"/>
    <w:rsid w:val="00C31EAD"/>
    <w:rsid w:val="00C32003"/>
    <w:rsid w:val="00C32246"/>
    <w:rsid w:val="00C323B9"/>
    <w:rsid w:val="00C3297A"/>
    <w:rsid w:val="00C32CE1"/>
    <w:rsid w:val="00C32DB1"/>
    <w:rsid w:val="00C332CA"/>
    <w:rsid w:val="00C3359B"/>
    <w:rsid w:val="00C335CE"/>
    <w:rsid w:val="00C33FA5"/>
    <w:rsid w:val="00C3455F"/>
    <w:rsid w:val="00C346BF"/>
    <w:rsid w:val="00C34A03"/>
    <w:rsid w:val="00C355AE"/>
    <w:rsid w:val="00C35E8D"/>
    <w:rsid w:val="00C36770"/>
    <w:rsid w:val="00C3719E"/>
    <w:rsid w:val="00C37D75"/>
    <w:rsid w:val="00C4097C"/>
    <w:rsid w:val="00C40999"/>
    <w:rsid w:val="00C40B28"/>
    <w:rsid w:val="00C411BC"/>
    <w:rsid w:val="00C4132C"/>
    <w:rsid w:val="00C4161A"/>
    <w:rsid w:val="00C41DBC"/>
    <w:rsid w:val="00C41EB3"/>
    <w:rsid w:val="00C41F6F"/>
    <w:rsid w:val="00C42965"/>
    <w:rsid w:val="00C42AC8"/>
    <w:rsid w:val="00C431A6"/>
    <w:rsid w:val="00C431EC"/>
    <w:rsid w:val="00C43E87"/>
    <w:rsid w:val="00C43FD7"/>
    <w:rsid w:val="00C44143"/>
    <w:rsid w:val="00C441D2"/>
    <w:rsid w:val="00C4492B"/>
    <w:rsid w:val="00C44C9A"/>
    <w:rsid w:val="00C44F71"/>
    <w:rsid w:val="00C44F86"/>
    <w:rsid w:val="00C45009"/>
    <w:rsid w:val="00C453FE"/>
    <w:rsid w:val="00C45417"/>
    <w:rsid w:val="00C4605A"/>
    <w:rsid w:val="00C464C4"/>
    <w:rsid w:val="00C465C8"/>
    <w:rsid w:val="00C46628"/>
    <w:rsid w:val="00C46740"/>
    <w:rsid w:val="00C46D67"/>
    <w:rsid w:val="00C474DB"/>
    <w:rsid w:val="00C47910"/>
    <w:rsid w:val="00C47DC3"/>
    <w:rsid w:val="00C500DD"/>
    <w:rsid w:val="00C503A1"/>
    <w:rsid w:val="00C503AA"/>
    <w:rsid w:val="00C50B4D"/>
    <w:rsid w:val="00C50DA0"/>
    <w:rsid w:val="00C51385"/>
    <w:rsid w:val="00C51680"/>
    <w:rsid w:val="00C51D74"/>
    <w:rsid w:val="00C51D9E"/>
    <w:rsid w:val="00C52458"/>
    <w:rsid w:val="00C52520"/>
    <w:rsid w:val="00C527BA"/>
    <w:rsid w:val="00C528E7"/>
    <w:rsid w:val="00C52EF7"/>
    <w:rsid w:val="00C53203"/>
    <w:rsid w:val="00C533D1"/>
    <w:rsid w:val="00C53859"/>
    <w:rsid w:val="00C539C3"/>
    <w:rsid w:val="00C54515"/>
    <w:rsid w:val="00C54EE0"/>
    <w:rsid w:val="00C550C6"/>
    <w:rsid w:val="00C553DE"/>
    <w:rsid w:val="00C5596C"/>
    <w:rsid w:val="00C560DC"/>
    <w:rsid w:val="00C56E9B"/>
    <w:rsid w:val="00C56EDD"/>
    <w:rsid w:val="00C572AC"/>
    <w:rsid w:val="00C57B8C"/>
    <w:rsid w:val="00C601C1"/>
    <w:rsid w:val="00C6052D"/>
    <w:rsid w:val="00C6079C"/>
    <w:rsid w:val="00C607E3"/>
    <w:rsid w:val="00C60B95"/>
    <w:rsid w:val="00C60D90"/>
    <w:rsid w:val="00C611E1"/>
    <w:rsid w:val="00C6120E"/>
    <w:rsid w:val="00C61357"/>
    <w:rsid w:val="00C61D60"/>
    <w:rsid w:val="00C623A6"/>
    <w:rsid w:val="00C62439"/>
    <w:rsid w:val="00C624A1"/>
    <w:rsid w:val="00C62C5E"/>
    <w:rsid w:val="00C62EC1"/>
    <w:rsid w:val="00C62F90"/>
    <w:rsid w:val="00C63C01"/>
    <w:rsid w:val="00C6424F"/>
    <w:rsid w:val="00C64271"/>
    <w:rsid w:val="00C6467A"/>
    <w:rsid w:val="00C65263"/>
    <w:rsid w:val="00C65DBD"/>
    <w:rsid w:val="00C65F64"/>
    <w:rsid w:val="00C65FE0"/>
    <w:rsid w:val="00C662C5"/>
    <w:rsid w:val="00C66324"/>
    <w:rsid w:val="00C663DA"/>
    <w:rsid w:val="00C66560"/>
    <w:rsid w:val="00C66594"/>
    <w:rsid w:val="00C66621"/>
    <w:rsid w:val="00C66DB5"/>
    <w:rsid w:val="00C700A6"/>
    <w:rsid w:val="00C707D0"/>
    <w:rsid w:val="00C70926"/>
    <w:rsid w:val="00C70A47"/>
    <w:rsid w:val="00C71496"/>
    <w:rsid w:val="00C7258D"/>
    <w:rsid w:val="00C725BB"/>
    <w:rsid w:val="00C7290B"/>
    <w:rsid w:val="00C72BF6"/>
    <w:rsid w:val="00C72DDF"/>
    <w:rsid w:val="00C72FB9"/>
    <w:rsid w:val="00C730A5"/>
    <w:rsid w:val="00C73A7E"/>
    <w:rsid w:val="00C73BD8"/>
    <w:rsid w:val="00C73C88"/>
    <w:rsid w:val="00C745A2"/>
    <w:rsid w:val="00C746B2"/>
    <w:rsid w:val="00C756CB"/>
    <w:rsid w:val="00C75CC2"/>
    <w:rsid w:val="00C76786"/>
    <w:rsid w:val="00C76A54"/>
    <w:rsid w:val="00C76F27"/>
    <w:rsid w:val="00C77246"/>
    <w:rsid w:val="00C772C3"/>
    <w:rsid w:val="00C77ACA"/>
    <w:rsid w:val="00C77C09"/>
    <w:rsid w:val="00C77C98"/>
    <w:rsid w:val="00C77D8E"/>
    <w:rsid w:val="00C77E0E"/>
    <w:rsid w:val="00C8048D"/>
    <w:rsid w:val="00C80832"/>
    <w:rsid w:val="00C80D29"/>
    <w:rsid w:val="00C80D62"/>
    <w:rsid w:val="00C815BF"/>
    <w:rsid w:val="00C81AAE"/>
    <w:rsid w:val="00C81ABC"/>
    <w:rsid w:val="00C820B7"/>
    <w:rsid w:val="00C82633"/>
    <w:rsid w:val="00C8297D"/>
    <w:rsid w:val="00C829AA"/>
    <w:rsid w:val="00C82A6A"/>
    <w:rsid w:val="00C82E13"/>
    <w:rsid w:val="00C8362A"/>
    <w:rsid w:val="00C83F8C"/>
    <w:rsid w:val="00C840D2"/>
    <w:rsid w:val="00C8444E"/>
    <w:rsid w:val="00C845F6"/>
    <w:rsid w:val="00C84B87"/>
    <w:rsid w:val="00C84E70"/>
    <w:rsid w:val="00C8580A"/>
    <w:rsid w:val="00C85EBF"/>
    <w:rsid w:val="00C87B61"/>
    <w:rsid w:val="00C87C70"/>
    <w:rsid w:val="00C9017B"/>
    <w:rsid w:val="00C908B6"/>
    <w:rsid w:val="00C908EA"/>
    <w:rsid w:val="00C910D4"/>
    <w:rsid w:val="00C91752"/>
    <w:rsid w:val="00C91C4C"/>
    <w:rsid w:val="00C91DF0"/>
    <w:rsid w:val="00C91FCA"/>
    <w:rsid w:val="00C92127"/>
    <w:rsid w:val="00C92227"/>
    <w:rsid w:val="00C927F4"/>
    <w:rsid w:val="00C93002"/>
    <w:rsid w:val="00C932E0"/>
    <w:rsid w:val="00C932F1"/>
    <w:rsid w:val="00C934DF"/>
    <w:rsid w:val="00C93ADB"/>
    <w:rsid w:val="00C93C41"/>
    <w:rsid w:val="00C93E85"/>
    <w:rsid w:val="00C93F3F"/>
    <w:rsid w:val="00C93FEB"/>
    <w:rsid w:val="00C9414E"/>
    <w:rsid w:val="00C9448F"/>
    <w:rsid w:val="00C945AD"/>
    <w:rsid w:val="00C9481E"/>
    <w:rsid w:val="00C94B78"/>
    <w:rsid w:val="00C954B1"/>
    <w:rsid w:val="00C95B8C"/>
    <w:rsid w:val="00C9623A"/>
    <w:rsid w:val="00C9623F"/>
    <w:rsid w:val="00C96337"/>
    <w:rsid w:val="00C963DD"/>
    <w:rsid w:val="00C96561"/>
    <w:rsid w:val="00C96A8B"/>
    <w:rsid w:val="00C96C88"/>
    <w:rsid w:val="00C97823"/>
    <w:rsid w:val="00C97E50"/>
    <w:rsid w:val="00CA0234"/>
    <w:rsid w:val="00CA0526"/>
    <w:rsid w:val="00CA0991"/>
    <w:rsid w:val="00CA11E2"/>
    <w:rsid w:val="00CA1535"/>
    <w:rsid w:val="00CA1551"/>
    <w:rsid w:val="00CA16D9"/>
    <w:rsid w:val="00CA1CCE"/>
    <w:rsid w:val="00CA2A57"/>
    <w:rsid w:val="00CA354B"/>
    <w:rsid w:val="00CA3E8C"/>
    <w:rsid w:val="00CA42B8"/>
    <w:rsid w:val="00CA508F"/>
    <w:rsid w:val="00CA51C2"/>
    <w:rsid w:val="00CA521B"/>
    <w:rsid w:val="00CA5A2E"/>
    <w:rsid w:val="00CA5C91"/>
    <w:rsid w:val="00CA644E"/>
    <w:rsid w:val="00CA6539"/>
    <w:rsid w:val="00CA656B"/>
    <w:rsid w:val="00CA6857"/>
    <w:rsid w:val="00CA6B8D"/>
    <w:rsid w:val="00CA6E73"/>
    <w:rsid w:val="00CA726F"/>
    <w:rsid w:val="00CA7567"/>
    <w:rsid w:val="00CA7671"/>
    <w:rsid w:val="00CA77FB"/>
    <w:rsid w:val="00CA7BD7"/>
    <w:rsid w:val="00CB0B44"/>
    <w:rsid w:val="00CB0C49"/>
    <w:rsid w:val="00CB1318"/>
    <w:rsid w:val="00CB23A5"/>
    <w:rsid w:val="00CB23C8"/>
    <w:rsid w:val="00CB25BB"/>
    <w:rsid w:val="00CB2D08"/>
    <w:rsid w:val="00CB3129"/>
    <w:rsid w:val="00CB38DD"/>
    <w:rsid w:val="00CB396F"/>
    <w:rsid w:val="00CB45A1"/>
    <w:rsid w:val="00CB484F"/>
    <w:rsid w:val="00CB5914"/>
    <w:rsid w:val="00CB593F"/>
    <w:rsid w:val="00CB5C3B"/>
    <w:rsid w:val="00CB6316"/>
    <w:rsid w:val="00CB63FC"/>
    <w:rsid w:val="00CB65F3"/>
    <w:rsid w:val="00CB66C6"/>
    <w:rsid w:val="00CB6911"/>
    <w:rsid w:val="00CB733A"/>
    <w:rsid w:val="00CB75D4"/>
    <w:rsid w:val="00CB761D"/>
    <w:rsid w:val="00CB7A53"/>
    <w:rsid w:val="00CC009C"/>
    <w:rsid w:val="00CC0138"/>
    <w:rsid w:val="00CC0E5D"/>
    <w:rsid w:val="00CC16A3"/>
    <w:rsid w:val="00CC21A2"/>
    <w:rsid w:val="00CC2461"/>
    <w:rsid w:val="00CC269C"/>
    <w:rsid w:val="00CC2D46"/>
    <w:rsid w:val="00CC3251"/>
    <w:rsid w:val="00CC3EC7"/>
    <w:rsid w:val="00CC40DE"/>
    <w:rsid w:val="00CC4570"/>
    <w:rsid w:val="00CC5202"/>
    <w:rsid w:val="00CC5D5F"/>
    <w:rsid w:val="00CC5E2B"/>
    <w:rsid w:val="00CC62DC"/>
    <w:rsid w:val="00CC6428"/>
    <w:rsid w:val="00CC6753"/>
    <w:rsid w:val="00CC6A31"/>
    <w:rsid w:val="00CC6A72"/>
    <w:rsid w:val="00CC6B23"/>
    <w:rsid w:val="00CC6F9F"/>
    <w:rsid w:val="00CC7241"/>
    <w:rsid w:val="00CC7695"/>
    <w:rsid w:val="00CD0140"/>
    <w:rsid w:val="00CD02AC"/>
    <w:rsid w:val="00CD030A"/>
    <w:rsid w:val="00CD03D2"/>
    <w:rsid w:val="00CD0D39"/>
    <w:rsid w:val="00CD12D0"/>
    <w:rsid w:val="00CD1516"/>
    <w:rsid w:val="00CD16FD"/>
    <w:rsid w:val="00CD1BBF"/>
    <w:rsid w:val="00CD1C82"/>
    <w:rsid w:val="00CD1D10"/>
    <w:rsid w:val="00CD1D5B"/>
    <w:rsid w:val="00CD2662"/>
    <w:rsid w:val="00CD27B2"/>
    <w:rsid w:val="00CD28A4"/>
    <w:rsid w:val="00CD2B88"/>
    <w:rsid w:val="00CD3D15"/>
    <w:rsid w:val="00CD3F78"/>
    <w:rsid w:val="00CD402D"/>
    <w:rsid w:val="00CD4B93"/>
    <w:rsid w:val="00CD52DA"/>
    <w:rsid w:val="00CD53E3"/>
    <w:rsid w:val="00CD545B"/>
    <w:rsid w:val="00CD5735"/>
    <w:rsid w:val="00CD6467"/>
    <w:rsid w:val="00CD6AF2"/>
    <w:rsid w:val="00CD6D16"/>
    <w:rsid w:val="00CD6E61"/>
    <w:rsid w:val="00CD79CB"/>
    <w:rsid w:val="00CE00C1"/>
    <w:rsid w:val="00CE03DF"/>
    <w:rsid w:val="00CE065C"/>
    <w:rsid w:val="00CE07D7"/>
    <w:rsid w:val="00CE0888"/>
    <w:rsid w:val="00CE08AE"/>
    <w:rsid w:val="00CE0B15"/>
    <w:rsid w:val="00CE0D97"/>
    <w:rsid w:val="00CE14CC"/>
    <w:rsid w:val="00CE161D"/>
    <w:rsid w:val="00CE16EF"/>
    <w:rsid w:val="00CE2375"/>
    <w:rsid w:val="00CE23A5"/>
    <w:rsid w:val="00CE2583"/>
    <w:rsid w:val="00CE2988"/>
    <w:rsid w:val="00CE2BC0"/>
    <w:rsid w:val="00CE2C3A"/>
    <w:rsid w:val="00CE35F2"/>
    <w:rsid w:val="00CE3745"/>
    <w:rsid w:val="00CE3844"/>
    <w:rsid w:val="00CE4001"/>
    <w:rsid w:val="00CE42E1"/>
    <w:rsid w:val="00CE4577"/>
    <w:rsid w:val="00CE4AB4"/>
    <w:rsid w:val="00CE4E3D"/>
    <w:rsid w:val="00CE56C5"/>
    <w:rsid w:val="00CE593B"/>
    <w:rsid w:val="00CE5A6E"/>
    <w:rsid w:val="00CE5BA7"/>
    <w:rsid w:val="00CE601C"/>
    <w:rsid w:val="00CE6156"/>
    <w:rsid w:val="00CE6A8E"/>
    <w:rsid w:val="00CE7289"/>
    <w:rsid w:val="00CE73DF"/>
    <w:rsid w:val="00CE74F0"/>
    <w:rsid w:val="00CE79A1"/>
    <w:rsid w:val="00CF036F"/>
    <w:rsid w:val="00CF0562"/>
    <w:rsid w:val="00CF0641"/>
    <w:rsid w:val="00CF0A39"/>
    <w:rsid w:val="00CF0B4B"/>
    <w:rsid w:val="00CF0DEA"/>
    <w:rsid w:val="00CF1700"/>
    <w:rsid w:val="00CF20F0"/>
    <w:rsid w:val="00CF2609"/>
    <w:rsid w:val="00CF315D"/>
    <w:rsid w:val="00CF3E13"/>
    <w:rsid w:val="00CF4489"/>
    <w:rsid w:val="00CF49CE"/>
    <w:rsid w:val="00CF4A37"/>
    <w:rsid w:val="00CF5569"/>
    <w:rsid w:val="00CF55BE"/>
    <w:rsid w:val="00CF5A90"/>
    <w:rsid w:val="00CF60A5"/>
    <w:rsid w:val="00CF6816"/>
    <w:rsid w:val="00CF6979"/>
    <w:rsid w:val="00CF749E"/>
    <w:rsid w:val="00CF7777"/>
    <w:rsid w:val="00CF797D"/>
    <w:rsid w:val="00CF7FB1"/>
    <w:rsid w:val="00D0081A"/>
    <w:rsid w:val="00D00FC5"/>
    <w:rsid w:val="00D01269"/>
    <w:rsid w:val="00D017B6"/>
    <w:rsid w:val="00D022EF"/>
    <w:rsid w:val="00D022FF"/>
    <w:rsid w:val="00D02389"/>
    <w:rsid w:val="00D024F5"/>
    <w:rsid w:val="00D028F0"/>
    <w:rsid w:val="00D037F6"/>
    <w:rsid w:val="00D0385B"/>
    <w:rsid w:val="00D03BF3"/>
    <w:rsid w:val="00D04116"/>
    <w:rsid w:val="00D0442C"/>
    <w:rsid w:val="00D0450E"/>
    <w:rsid w:val="00D04617"/>
    <w:rsid w:val="00D0478C"/>
    <w:rsid w:val="00D04CB2"/>
    <w:rsid w:val="00D04E9D"/>
    <w:rsid w:val="00D05194"/>
    <w:rsid w:val="00D053A5"/>
    <w:rsid w:val="00D053E2"/>
    <w:rsid w:val="00D0547C"/>
    <w:rsid w:val="00D056CE"/>
    <w:rsid w:val="00D05F5E"/>
    <w:rsid w:val="00D06F5D"/>
    <w:rsid w:val="00D07251"/>
    <w:rsid w:val="00D0727C"/>
    <w:rsid w:val="00D073DA"/>
    <w:rsid w:val="00D07841"/>
    <w:rsid w:val="00D1009F"/>
    <w:rsid w:val="00D10B49"/>
    <w:rsid w:val="00D10C50"/>
    <w:rsid w:val="00D10FF9"/>
    <w:rsid w:val="00D11401"/>
    <w:rsid w:val="00D11EB3"/>
    <w:rsid w:val="00D11FFB"/>
    <w:rsid w:val="00D1209B"/>
    <w:rsid w:val="00D1227E"/>
    <w:rsid w:val="00D12718"/>
    <w:rsid w:val="00D12893"/>
    <w:rsid w:val="00D12DF3"/>
    <w:rsid w:val="00D12FF3"/>
    <w:rsid w:val="00D134FA"/>
    <w:rsid w:val="00D13BCF"/>
    <w:rsid w:val="00D13C0C"/>
    <w:rsid w:val="00D140B6"/>
    <w:rsid w:val="00D14133"/>
    <w:rsid w:val="00D141DF"/>
    <w:rsid w:val="00D153C1"/>
    <w:rsid w:val="00D159D8"/>
    <w:rsid w:val="00D15D0E"/>
    <w:rsid w:val="00D15E13"/>
    <w:rsid w:val="00D1611D"/>
    <w:rsid w:val="00D16838"/>
    <w:rsid w:val="00D169F1"/>
    <w:rsid w:val="00D1708B"/>
    <w:rsid w:val="00D17103"/>
    <w:rsid w:val="00D174D6"/>
    <w:rsid w:val="00D1761E"/>
    <w:rsid w:val="00D17AE8"/>
    <w:rsid w:val="00D17CA2"/>
    <w:rsid w:val="00D17E95"/>
    <w:rsid w:val="00D200C9"/>
    <w:rsid w:val="00D20798"/>
    <w:rsid w:val="00D207BA"/>
    <w:rsid w:val="00D20A5A"/>
    <w:rsid w:val="00D20EFB"/>
    <w:rsid w:val="00D2104A"/>
    <w:rsid w:val="00D21053"/>
    <w:rsid w:val="00D21773"/>
    <w:rsid w:val="00D219F7"/>
    <w:rsid w:val="00D21CF6"/>
    <w:rsid w:val="00D22127"/>
    <w:rsid w:val="00D223EE"/>
    <w:rsid w:val="00D22778"/>
    <w:rsid w:val="00D22880"/>
    <w:rsid w:val="00D22E36"/>
    <w:rsid w:val="00D23234"/>
    <w:rsid w:val="00D23630"/>
    <w:rsid w:val="00D2371A"/>
    <w:rsid w:val="00D23A91"/>
    <w:rsid w:val="00D23E0F"/>
    <w:rsid w:val="00D23F0C"/>
    <w:rsid w:val="00D24100"/>
    <w:rsid w:val="00D242E1"/>
    <w:rsid w:val="00D2430F"/>
    <w:rsid w:val="00D248F3"/>
    <w:rsid w:val="00D2505B"/>
    <w:rsid w:val="00D251D5"/>
    <w:rsid w:val="00D25253"/>
    <w:rsid w:val="00D2532D"/>
    <w:rsid w:val="00D25644"/>
    <w:rsid w:val="00D258E1"/>
    <w:rsid w:val="00D25EFB"/>
    <w:rsid w:val="00D25FF0"/>
    <w:rsid w:val="00D26020"/>
    <w:rsid w:val="00D26E6C"/>
    <w:rsid w:val="00D26F88"/>
    <w:rsid w:val="00D26FF0"/>
    <w:rsid w:val="00D27267"/>
    <w:rsid w:val="00D27DEE"/>
    <w:rsid w:val="00D3024E"/>
    <w:rsid w:val="00D305AE"/>
    <w:rsid w:val="00D306CA"/>
    <w:rsid w:val="00D308A9"/>
    <w:rsid w:val="00D30C76"/>
    <w:rsid w:val="00D30F80"/>
    <w:rsid w:val="00D31197"/>
    <w:rsid w:val="00D31340"/>
    <w:rsid w:val="00D313E0"/>
    <w:rsid w:val="00D31455"/>
    <w:rsid w:val="00D31998"/>
    <w:rsid w:val="00D31AB5"/>
    <w:rsid w:val="00D3263E"/>
    <w:rsid w:val="00D32A20"/>
    <w:rsid w:val="00D333DE"/>
    <w:rsid w:val="00D334C2"/>
    <w:rsid w:val="00D335CB"/>
    <w:rsid w:val="00D339F4"/>
    <w:rsid w:val="00D34404"/>
    <w:rsid w:val="00D34890"/>
    <w:rsid w:val="00D34AF2"/>
    <w:rsid w:val="00D35238"/>
    <w:rsid w:val="00D35491"/>
    <w:rsid w:val="00D35B62"/>
    <w:rsid w:val="00D35C45"/>
    <w:rsid w:val="00D35E89"/>
    <w:rsid w:val="00D35F1A"/>
    <w:rsid w:val="00D3640F"/>
    <w:rsid w:val="00D366D1"/>
    <w:rsid w:val="00D36967"/>
    <w:rsid w:val="00D36FEC"/>
    <w:rsid w:val="00D37008"/>
    <w:rsid w:val="00D3721F"/>
    <w:rsid w:val="00D372C0"/>
    <w:rsid w:val="00D3776A"/>
    <w:rsid w:val="00D4001B"/>
    <w:rsid w:val="00D4008C"/>
    <w:rsid w:val="00D40291"/>
    <w:rsid w:val="00D4032C"/>
    <w:rsid w:val="00D40472"/>
    <w:rsid w:val="00D40B32"/>
    <w:rsid w:val="00D40C26"/>
    <w:rsid w:val="00D40DF3"/>
    <w:rsid w:val="00D4147A"/>
    <w:rsid w:val="00D41CC2"/>
    <w:rsid w:val="00D41E2A"/>
    <w:rsid w:val="00D421E2"/>
    <w:rsid w:val="00D42C05"/>
    <w:rsid w:val="00D42D25"/>
    <w:rsid w:val="00D43554"/>
    <w:rsid w:val="00D435F9"/>
    <w:rsid w:val="00D43786"/>
    <w:rsid w:val="00D43D9E"/>
    <w:rsid w:val="00D43E67"/>
    <w:rsid w:val="00D44D68"/>
    <w:rsid w:val="00D450FF"/>
    <w:rsid w:val="00D45637"/>
    <w:rsid w:val="00D464C5"/>
    <w:rsid w:val="00D467D1"/>
    <w:rsid w:val="00D47042"/>
    <w:rsid w:val="00D4721A"/>
    <w:rsid w:val="00D479FB"/>
    <w:rsid w:val="00D47D8E"/>
    <w:rsid w:val="00D50796"/>
    <w:rsid w:val="00D50A48"/>
    <w:rsid w:val="00D50ABC"/>
    <w:rsid w:val="00D50E72"/>
    <w:rsid w:val="00D51261"/>
    <w:rsid w:val="00D5147B"/>
    <w:rsid w:val="00D5170D"/>
    <w:rsid w:val="00D52099"/>
    <w:rsid w:val="00D52136"/>
    <w:rsid w:val="00D5215D"/>
    <w:rsid w:val="00D522DC"/>
    <w:rsid w:val="00D52328"/>
    <w:rsid w:val="00D52440"/>
    <w:rsid w:val="00D52B76"/>
    <w:rsid w:val="00D52F50"/>
    <w:rsid w:val="00D535C2"/>
    <w:rsid w:val="00D538FD"/>
    <w:rsid w:val="00D53B79"/>
    <w:rsid w:val="00D53EC6"/>
    <w:rsid w:val="00D53EFF"/>
    <w:rsid w:val="00D53F27"/>
    <w:rsid w:val="00D5420A"/>
    <w:rsid w:val="00D55303"/>
    <w:rsid w:val="00D5588E"/>
    <w:rsid w:val="00D55B67"/>
    <w:rsid w:val="00D5690D"/>
    <w:rsid w:val="00D56CC7"/>
    <w:rsid w:val="00D56ED9"/>
    <w:rsid w:val="00D57240"/>
    <w:rsid w:val="00D5738D"/>
    <w:rsid w:val="00D579BB"/>
    <w:rsid w:val="00D579C1"/>
    <w:rsid w:val="00D57FF1"/>
    <w:rsid w:val="00D600B7"/>
    <w:rsid w:val="00D603D0"/>
    <w:rsid w:val="00D6057E"/>
    <w:rsid w:val="00D61B59"/>
    <w:rsid w:val="00D61B6F"/>
    <w:rsid w:val="00D61CE4"/>
    <w:rsid w:val="00D62163"/>
    <w:rsid w:val="00D62918"/>
    <w:rsid w:val="00D62F34"/>
    <w:rsid w:val="00D62FDA"/>
    <w:rsid w:val="00D6321D"/>
    <w:rsid w:val="00D639F1"/>
    <w:rsid w:val="00D63C9B"/>
    <w:rsid w:val="00D63F09"/>
    <w:rsid w:val="00D63FD6"/>
    <w:rsid w:val="00D6448B"/>
    <w:rsid w:val="00D64638"/>
    <w:rsid w:val="00D6508B"/>
    <w:rsid w:val="00D654F9"/>
    <w:rsid w:val="00D657B2"/>
    <w:rsid w:val="00D6584E"/>
    <w:rsid w:val="00D65A6D"/>
    <w:rsid w:val="00D65A78"/>
    <w:rsid w:val="00D65E2E"/>
    <w:rsid w:val="00D65FB3"/>
    <w:rsid w:val="00D661F6"/>
    <w:rsid w:val="00D6629A"/>
    <w:rsid w:val="00D6657C"/>
    <w:rsid w:val="00D66871"/>
    <w:rsid w:val="00D6720C"/>
    <w:rsid w:val="00D6735C"/>
    <w:rsid w:val="00D67C52"/>
    <w:rsid w:val="00D70232"/>
    <w:rsid w:val="00D70284"/>
    <w:rsid w:val="00D70289"/>
    <w:rsid w:val="00D7068A"/>
    <w:rsid w:val="00D71A8C"/>
    <w:rsid w:val="00D71E35"/>
    <w:rsid w:val="00D7263E"/>
    <w:rsid w:val="00D7264E"/>
    <w:rsid w:val="00D72AD0"/>
    <w:rsid w:val="00D7313B"/>
    <w:rsid w:val="00D73852"/>
    <w:rsid w:val="00D738C6"/>
    <w:rsid w:val="00D73DC9"/>
    <w:rsid w:val="00D743A3"/>
    <w:rsid w:val="00D748C5"/>
    <w:rsid w:val="00D74ACF"/>
    <w:rsid w:val="00D74C75"/>
    <w:rsid w:val="00D75721"/>
    <w:rsid w:val="00D7579E"/>
    <w:rsid w:val="00D7584A"/>
    <w:rsid w:val="00D76A03"/>
    <w:rsid w:val="00D76CB7"/>
    <w:rsid w:val="00D76D23"/>
    <w:rsid w:val="00D76DED"/>
    <w:rsid w:val="00D76FD8"/>
    <w:rsid w:val="00D77635"/>
    <w:rsid w:val="00D77842"/>
    <w:rsid w:val="00D77A15"/>
    <w:rsid w:val="00D77B2C"/>
    <w:rsid w:val="00D802EE"/>
    <w:rsid w:val="00D803A6"/>
    <w:rsid w:val="00D8045A"/>
    <w:rsid w:val="00D806AF"/>
    <w:rsid w:val="00D80C78"/>
    <w:rsid w:val="00D80C9C"/>
    <w:rsid w:val="00D80D47"/>
    <w:rsid w:val="00D81518"/>
    <w:rsid w:val="00D81860"/>
    <w:rsid w:val="00D8193F"/>
    <w:rsid w:val="00D81949"/>
    <w:rsid w:val="00D81E7D"/>
    <w:rsid w:val="00D82188"/>
    <w:rsid w:val="00D8272A"/>
    <w:rsid w:val="00D82C37"/>
    <w:rsid w:val="00D8327A"/>
    <w:rsid w:val="00D83639"/>
    <w:rsid w:val="00D83931"/>
    <w:rsid w:val="00D83B11"/>
    <w:rsid w:val="00D8431D"/>
    <w:rsid w:val="00D84351"/>
    <w:rsid w:val="00D847E8"/>
    <w:rsid w:val="00D84EEC"/>
    <w:rsid w:val="00D8561E"/>
    <w:rsid w:val="00D858B6"/>
    <w:rsid w:val="00D858C8"/>
    <w:rsid w:val="00D8595A"/>
    <w:rsid w:val="00D86362"/>
    <w:rsid w:val="00D86DEC"/>
    <w:rsid w:val="00D871A1"/>
    <w:rsid w:val="00D87BBA"/>
    <w:rsid w:val="00D87CDF"/>
    <w:rsid w:val="00D903E5"/>
    <w:rsid w:val="00D90857"/>
    <w:rsid w:val="00D916E0"/>
    <w:rsid w:val="00D9190E"/>
    <w:rsid w:val="00D91A21"/>
    <w:rsid w:val="00D925E7"/>
    <w:rsid w:val="00D92CCD"/>
    <w:rsid w:val="00D936F1"/>
    <w:rsid w:val="00D93751"/>
    <w:rsid w:val="00D93AB0"/>
    <w:rsid w:val="00D93C01"/>
    <w:rsid w:val="00D93C88"/>
    <w:rsid w:val="00D93DBF"/>
    <w:rsid w:val="00D94046"/>
    <w:rsid w:val="00D94974"/>
    <w:rsid w:val="00D94978"/>
    <w:rsid w:val="00D949C9"/>
    <w:rsid w:val="00D94C7B"/>
    <w:rsid w:val="00D94E6D"/>
    <w:rsid w:val="00D9518D"/>
    <w:rsid w:val="00D9548C"/>
    <w:rsid w:val="00D956CE"/>
    <w:rsid w:val="00D95BE3"/>
    <w:rsid w:val="00D95D92"/>
    <w:rsid w:val="00D961D8"/>
    <w:rsid w:val="00D96A29"/>
    <w:rsid w:val="00D96A88"/>
    <w:rsid w:val="00D96B69"/>
    <w:rsid w:val="00D96EAB"/>
    <w:rsid w:val="00D97808"/>
    <w:rsid w:val="00DA048E"/>
    <w:rsid w:val="00DA0636"/>
    <w:rsid w:val="00DA0705"/>
    <w:rsid w:val="00DA0751"/>
    <w:rsid w:val="00DA0930"/>
    <w:rsid w:val="00DA0F82"/>
    <w:rsid w:val="00DA173B"/>
    <w:rsid w:val="00DA20DD"/>
    <w:rsid w:val="00DA21CF"/>
    <w:rsid w:val="00DA21DD"/>
    <w:rsid w:val="00DA249D"/>
    <w:rsid w:val="00DA2546"/>
    <w:rsid w:val="00DA2E5E"/>
    <w:rsid w:val="00DA38A2"/>
    <w:rsid w:val="00DA4011"/>
    <w:rsid w:val="00DA4207"/>
    <w:rsid w:val="00DA42DA"/>
    <w:rsid w:val="00DA43D0"/>
    <w:rsid w:val="00DA44FA"/>
    <w:rsid w:val="00DA4BDE"/>
    <w:rsid w:val="00DA4CD8"/>
    <w:rsid w:val="00DA4E97"/>
    <w:rsid w:val="00DA5496"/>
    <w:rsid w:val="00DA54B6"/>
    <w:rsid w:val="00DA5E01"/>
    <w:rsid w:val="00DA5E28"/>
    <w:rsid w:val="00DA62A2"/>
    <w:rsid w:val="00DA67F1"/>
    <w:rsid w:val="00DA6F76"/>
    <w:rsid w:val="00DA7F92"/>
    <w:rsid w:val="00DB1086"/>
    <w:rsid w:val="00DB1B09"/>
    <w:rsid w:val="00DB2464"/>
    <w:rsid w:val="00DB2583"/>
    <w:rsid w:val="00DB2A5F"/>
    <w:rsid w:val="00DB3152"/>
    <w:rsid w:val="00DB3600"/>
    <w:rsid w:val="00DB3606"/>
    <w:rsid w:val="00DB382E"/>
    <w:rsid w:val="00DB38B6"/>
    <w:rsid w:val="00DB3A96"/>
    <w:rsid w:val="00DB40AB"/>
    <w:rsid w:val="00DB47D4"/>
    <w:rsid w:val="00DB4899"/>
    <w:rsid w:val="00DB4A58"/>
    <w:rsid w:val="00DB54B9"/>
    <w:rsid w:val="00DB5833"/>
    <w:rsid w:val="00DB5A2D"/>
    <w:rsid w:val="00DB5BF6"/>
    <w:rsid w:val="00DB6356"/>
    <w:rsid w:val="00DB69F4"/>
    <w:rsid w:val="00DB71B1"/>
    <w:rsid w:val="00DB72E8"/>
    <w:rsid w:val="00DB733E"/>
    <w:rsid w:val="00DB7463"/>
    <w:rsid w:val="00DB7919"/>
    <w:rsid w:val="00DB7BA4"/>
    <w:rsid w:val="00DC02AF"/>
    <w:rsid w:val="00DC07DE"/>
    <w:rsid w:val="00DC0869"/>
    <w:rsid w:val="00DC0AEC"/>
    <w:rsid w:val="00DC0D70"/>
    <w:rsid w:val="00DC0DA3"/>
    <w:rsid w:val="00DC0F88"/>
    <w:rsid w:val="00DC1071"/>
    <w:rsid w:val="00DC1C45"/>
    <w:rsid w:val="00DC1CE9"/>
    <w:rsid w:val="00DC21BB"/>
    <w:rsid w:val="00DC2B08"/>
    <w:rsid w:val="00DC2CD2"/>
    <w:rsid w:val="00DC35F0"/>
    <w:rsid w:val="00DC3BDF"/>
    <w:rsid w:val="00DC4618"/>
    <w:rsid w:val="00DC4EFD"/>
    <w:rsid w:val="00DC4F31"/>
    <w:rsid w:val="00DC5368"/>
    <w:rsid w:val="00DC58D8"/>
    <w:rsid w:val="00DC5992"/>
    <w:rsid w:val="00DC5BA2"/>
    <w:rsid w:val="00DC5FCB"/>
    <w:rsid w:val="00DC60B0"/>
    <w:rsid w:val="00DC6726"/>
    <w:rsid w:val="00DC716D"/>
    <w:rsid w:val="00DC75C6"/>
    <w:rsid w:val="00DC7737"/>
    <w:rsid w:val="00DC78BF"/>
    <w:rsid w:val="00DD0470"/>
    <w:rsid w:val="00DD0BE4"/>
    <w:rsid w:val="00DD0DCC"/>
    <w:rsid w:val="00DD0FFB"/>
    <w:rsid w:val="00DD13B0"/>
    <w:rsid w:val="00DD14FE"/>
    <w:rsid w:val="00DD163D"/>
    <w:rsid w:val="00DD1702"/>
    <w:rsid w:val="00DD1708"/>
    <w:rsid w:val="00DD1A89"/>
    <w:rsid w:val="00DD1C06"/>
    <w:rsid w:val="00DD1EA7"/>
    <w:rsid w:val="00DD2A2B"/>
    <w:rsid w:val="00DD2C99"/>
    <w:rsid w:val="00DD3183"/>
    <w:rsid w:val="00DD333F"/>
    <w:rsid w:val="00DD339B"/>
    <w:rsid w:val="00DD34B4"/>
    <w:rsid w:val="00DD3776"/>
    <w:rsid w:val="00DD3D2D"/>
    <w:rsid w:val="00DD4395"/>
    <w:rsid w:val="00DD4A67"/>
    <w:rsid w:val="00DD4E22"/>
    <w:rsid w:val="00DD5618"/>
    <w:rsid w:val="00DD5756"/>
    <w:rsid w:val="00DD5B48"/>
    <w:rsid w:val="00DD5C37"/>
    <w:rsid w:val="00DD61F2"/>
    <w:rsid w:val="00DD6678"/>
    <w:rsid w:val="00DD67EE"/>
    <w:rsid w:val="00DD78D5"/>
    <w:rsid w:val="00DD7C18"/>
    <w:rsid w:val="00DE012D"/>
    <w:rsid w:val="00DE019B"/>
    <w:rsid w:val="00DE0707"/>
    <w:rsid w:val="00DE07E6"/>
    <w:rsid w:val="00DE0A97"/>
    <w:rsid w:val="00DE0C87"/>
    <w:rsid w:val="00DE1052"/>
    <w:rsid w:val="00DE1325"/>
    <w:rsid w:val="00DE171A"/>
    <w:rsid w:val="00DE1C4C"/>
    <w:rsid w:val="00DE1E95"/>
    <w:rsid w:val="00DE2182"/>
    <w:rsid w:val="00DE21C8"/>
    <w:rsid w:val="00DE21DA"/>
    <w:rsid w:val="00DE2466"/>
    <w:rsid w:val="00DE25C7"/>
    <w:rsid w:val="00DE2C60"/>
    <w:rsid w:val="00DE2CFD"/>
    <w:rsid w:val="00DE3416"/>
    <w:rsid w:val="00DE3AFE"/>
    <w:rsid w:val="00DE3F9B"/>
    <w:rsid w:val="00DE4014"/>
    <w:rsid w:val="00DE405F"/>
    <w:rsid w:val="00DE421F"/>
    <w:rsid w:val="00DE46E8"/>
    <w:rsid w:val="00DE4BAE"/>
    <w:rsid w:val="00DE5695"/>
    <w:rsid w:val="00DE5C2C"/>
    <w:rsid w:val="00DE5D99"/>
    <w:rsid w:val="00DE6C8D"/>
    <w:rsid w:val="00DE7120"/>
    <w:rsid w:val="00DE7234"/>
    <w:rsid w:val="00DE733C"/>
    <w:rsid w:val="00DE782A"/>
    <w:rsid w:val="00DF005F"/>
    <w:rsid w:val="00DF0744"/>
    <w:rsid w:val="00DF0D91"/>
    <w:rsid w:val="00DF0E40"/>
    <w:rsid w:val="00DF0F55"/>
    <w:rsid w:val="00DF1198"/>
    <w:rsid w:val="00DF150A"/>
    <w:rsid w:val="00DF188E"/>
    <w:rsid w:val="00DF1BC8"/>
    <w:rsid w:val="00DF1C03"/>
    <w:rsid w:val="00DF1F07"/>
    <w:rsid w:val="00DF1F42"/>
    <w:rsid w:val="00DF2A96"/>
    <w:rsid w:val="00DF2B86"/>
    <w:rsid w:val="00DF325F"/>
    <w:rsid w:val="00DF3610"/>
    <w:rsid w:val="00DF3904"/>
    <w:rsid w:val="00DF3E82"/>
    <w:rsid w:val="00DF3EE1"/>
    <w:rsid w:val="00DF4B13"/>
    <w:rsid w:val="00DF4CEC"/>
    <w:rsid w:val="00DF4D3C"/>
    <w:rsid w:val="00DF4DFF"/>
    <w:rsid w:val="00DF56AA"/>
    <w:rsid w:val="00DF5781"/>
    <w:rsid w:val="00DF5BFE"/>
    <w:rsid w:val="00DF67E8"/>
    <w:rsid w:val="00DF6F66"/>
    <w:rsid w:val="00DF720B"/>
    <w:rsid w:val="00DF7267"/>
    <w:rsid w:val="00DF7B77"/>
    <w:rsid w:val="00DF7D04"/>
    <w:rsid w:val="00E008D3"/>
    <w:rsid w:val="00E00D04"/>
    <w:rsid w:val="00E00FDC"/>
    <w:rsid w:val="00E01149"/>
    <w:rsid w:val="00E012F1"/>
    <w:rsid w:val="00E01579"/>
    <w:rsid w:val="00E01906"/>
    <w:rsid w:val="00E01EF8"/>
    <w:rsid w:val="00E02139"/>
    <w:rsid w:val="00E02E64"/>
    <w:rsid w:val="00E04326"/>
    <w:rsid w:val="00E04466"/>
    <w:rsid w:val="00E04667"/>
    <w:rsid w:val="00E04E85"/>
    <w:rsid w:val="00E0562F"/>
    <w:rsid w:val="00E0564D"/>
    <w:rsid w:val="00E0598B"/>
    <w:rsid w:val="00E05F93"/>
    <w:rsid w:val="00E06175"/>
    <w:rsid w:val="00E061A1"/>
    <w:rsid w:val="00E066F5"/>
    <w:rsid w:val="00E067B6"/>
    <w:rsid w:val="00E069CC"/>
    <w:rsid w:val="00E06E7F"/>
    <w:rsid w:val="00E07577"/>
    <w:rsid w:val="00E075DA"/>
    <w:rsid w:val="00E07895"/>
    <w:rsid w:val="00E07980"/>
    <w:rsid w:val="00E07C9A"/>
    <w:rsid w:val="00E07E5A"/>
    <w:rsid w:val="00E1003B"/>
    <w:rsid w:val="00E1010F"/>
    <w:rsid w:val="00E1014C"/>
    <w:rsid w:val="00E10276"/>
    <w:rsid w:val="00E106FC"/>
    <w:rsid w:val="00E10CF3"/>
    <w:rsid w:val="00E10DD7"/>
    <w:rsid w:val="00E11B00"/>
    <w:rsid w:val="00E12431"/>
    <w:rsid w:val="00E12634"/>
    <w:rsid w:val="00E128C3"/>
    <w:rsid w:val="00E12A0E"/>
    <w:rsid w:val="00E12E22"/>
    <w:rsid w:val="00E131B6"/>
    <w:rsid w:val="00E131E5"/>
    <w:rsid w:val="00E13BD5"/>
    <w:rsid w:val="00E13E4C"/>
    <w:rsid w:val="00E14124"/>
    <w:rsid w:val="00E144BE"/>
    <w:rsid w:val="00E14E87"/>
    <w:rsid w:val="00E15D1B"/>
    <w:rsid w:val="00E15D78"/>
    <w:rsid w:val="00E16364"/>
    <w:rsid w:val="00E1747C"/>
    <w:rsid w:val="00E17787"/>
    <w:rsid w:val="00E2017A"/>
    <w:rsid w:val="00E2047C"/>
    <w:rsid w:val="00E204A0"/>
    <w:rsid w:val="00E21117"/>
    <w:rsid w:val="00E212AF"/>
    <w:rsid w:val="00E21507"/>
    <w:rsid w:val="00E2151A"/>
    <w:rsid w:val="00E21BA6"/>
    <w:rsid w:val="00E21D15"/>
    <w:rsid w:val="00E21E35"/>
    <w:rsid w:val="00E21F96"/>
    <w:rsid w:val="00E22158"/>
    <w:rsid w:val="00E226AA"/>
    <w:rsid w:val="00E2288D"/>
    <w:rsid w:val="00E22931"/>
    <w:rsid w:val="00E23B7D"/>
    <w:rsid w:val="00E24444"/>
    <w:rsid w:val="00E24A98"/>
    <w:rsid w:val="00E24B65"/>
    <w:rsid w:val="00E255D9"/>
    <w:rsid w:val="00E25813"/>
    <w:rsid w:val="00E26199"/>
    <w:rsid w:val="00E26310"/>
    <w:rsid w:val="00E26860"/>
    <w:rsid w:val="00E269F7"/>
    <w:rsid w:val="00E270D2"/>
    <w:rsid w:val="00E30447"/>
    <w:rsid w:val="00E306C4"/>
    <w:rsid w:val="00E30768"/>
    <w:rsid w:val="00E30965"/>
    <w:rsid w:val="00E310E9"/>
    <w:rsid w:val="00E313D0"/>
    <w:rsid w:val="00E314B5"/>
    <w:rsid w:val="00E31773"/>
    <w:rsid w:val="00E31C5C"/>
    <w:rsid w:val="00E324A5"/>
    <w:rsid w:val="00E32563"/>
    <w:rsid w:val="00E329DE"/>
    <w:rsid w:val="00E32B68"/>
    <w:rsid w:val="00E33945"/>
    <w:rsid w:val="00E33996"/>
    <w:rsid w:val="00E3431C"/>
    <w:rsid w:val="00E344E1"/>
    <w:rsid w:val="00E345A5"/>
    <w:rsid w:val="00E3495A"/>
    <w:rsid w:val="00E34D1F"/>
    <w:rsid w:val="00E3555B"/>
    <w:rsid w:val="00E362B1"/>
    <w:rsid w:val="00E363F6"/>
    <w:rsid w:val="00E3650C"/>
    <w:rsid w:val="00E365D3"/>
    <w:rsid w:val="00E367AA"/>
    <w:rsid w:val="00E368F8"/>
    <w:rsid w:val="00E369A5"/>
    <w:rsid w:val="00E36A82"/>
    <w:rsid w:val="00E36C4D"/>
    <w:rsid w:val="00E36D44"/>
    <w:rsid w:val="00E36EAD"/>
    <w:rsid w:val="00E3743E"/>
    <w:rsid w:val="00E37A78"/>
    <w:rsid w:val="00E37F8D"/>
    <w:rsid w:val="00E402F0"/>
    <w:rsid w:val="00E403BB"/>
    <w:rsid w:val="00E4089C"/>
    <w:rsid w:val="00E40B6F"/>
    <w:rsid w:val="00E41125"/>
    <w:rsid w:val="00E41773"/>
    <w:rsid w:val="00E41D0B"/>
    <w:rsid w:val="00E42386"/>
    <w:rsid w:val="00E423FC"/>
    <w:rsid w:val="00E42F09"/>
    <w:rsid w:val="00E43C7E"/>
    <w:rsid w:val="00E4413F"/>
    <w:rsid w:val="00E44305"/>
    <w:rsid w:val="00E4459D"/>
    <w:rsid w:val="00E44E02"/>
    <w:rsid w:val="00E45125"/>
    <w:rsid w:val="00E451E7"/>
    <w:rsid w:val="00E45D00"/>
    <w:rsid w:val="00E45D53"/>
    <w:rsid w:val="00E465E7"/>
    <w:rsid w:val="00E46AB6"/>
    <w:rsid w:val="00E46F06"/>
    <w:rsid w:val="00E47103"/>
    <w:rsid w:val="00E472A8"/>
    <w:rsid w:val="00E4774D"/>
    <w:rsid w:val="00E47C05"/>
    <w:rsid w:val="00E501D0"/>
    <w:rsid w:val="00E509D7"/>
    <w:rsid w:val="00E50AE4"/>
    <w:rsid w:val="00E50C98"/>
    <w:rsid w:val="00E50D02"/>
    <w:rsid w:val="00E51402"/>
    <w:rsid w:val="00E521E0"/>
    <w:rsid w:val="00E52443"/>
    <w:rsid w:val="00E5252A"/>
    <w:rsid w:val="00E52614"/>
    <w:rsid w:val="00E53100"/>
    <w:rsid w:val="00E5361C"/>
    <w:rsid w:val="00E537BA"/>
    <w:rsid w:val="00E53844"/>
    <w:rsid w:val="00E53D0E"/>
    <w:rsid w:val="00E5413D"/>
    <w:rsid w:val="00E54917"/>
    <w:rsid w:val="00E54C93"/>
    <w:rsid w:val="00E5521E"/>
    <w:rsid w:val="00E556FD"/>
    <w:rsid w:val="00E55855"/>
    <w:rsid w:val="00E55908"/>
    <w:rsid w:val="00E56393"/>
    <w:rsid w:val="00E563DC"/>
    <w:rsid w:val="00E5667F"/>
    <w:rsid w:val="00E56971"/>
    <w:rsid w:val="00E569B9"/>
    <w:rsid w:val="00E56A8B"/>
    <w:rsid w:val="00E56B6A"/>
    <w:rsid w:val="00E56F4B"/>
    <w:rsid w:val="00E57985"/>
    <w:rsid w:val="00E57E8E"/>
    <w:rsid w:val="00E600FB"/>
    <w:rsid w:val="00E6021F"/>
    <w:rsid w:val="00E604AA"/>
    <w:rsid w:val="00E604C8"/>
    <w:rsid w:val="00E60693"/>
    <w:rsid w:val="00E608E2"/>
    <w:rsid w:val="00E6093F"/>
    <w:rsid w:val="00E60C0D"/>
    <w:rsid w:val="00E615F0"/>
    <w:rsid w:val="00E6193A"/>
    <w:rsid w:val="00E61B13"/>
    <w:rsid w:val="00E61C24"/>
    <w:rsid w:val="00E61CE5"/>
    <w:rsid w:val="00E61E14"/>
    <w:rsid w:val="00E61FAB"/>
    <w:rsid w:val="00E623AE"/>
    <w:rsid w:val="00E624EC"/>
    <w:rsid w:val="00E62BE5"/>
    <w:rsid w:val="00E62F24"/>
    <w:rsid w:val="00E63261"/>
    <w:rsid w:val="00E6357B"/>
    <w:rsid w:val="00E63720"/>
    <w:rsid w:val="00E63F65"/>
    <w:rsid w:val="00E64FCB"/>
    <w:rsid w:val="00E65A7E"/>
    <w:rsid w:val="00E65DB6"/>
    <w:rsid w:val="00E65ECE"/>
    <w:rsid w:val="00E6697C"/>
    <w:rsid w:val="00E66B92"/>
    <w:rsid w:val="00E66CCC"/>
    <w:rsid w:val="00E66CEB"/>
    <w:rsid w:val="00E66CF9"/>
    <w:rsid w:val="00E66F9B"/>
    <w:rsid w:val="00E67445"/>
    <w:rsid w:val="00E67842"/>
    <w:rsid w:val="00E67B6C"/>
    <w:rsid w:val="00E67E27"/>
    <w:rsid w:val="00E70082"/>
    <w:rsid w:val="00E70772"/>
    <w:rsid w:val="00E70C03"/>
    <w:rsid w:val="00E70DF8"/>
    <w:rsid w:val="00E71538"/>
    <w:rsid w:val="00E71657"/>
    <w:rsid w:val="00E718C3"/>
    <w:rsid w:val="00E71B44"/>
    <w:rsid w:val="00E721ED"/>
    <w:rsid w:val="00E722CB"/>
    <w:rsid w:val="00E726ED"/>
    <w:rsid w:val="00E72E75"/>
    <w:rsid w:val="00E73881"/>
    <w:rsid w:val="00E74143"/>
    <w:rsid w:val="00E747E1"/>
    <w:rsid w:val="00E75276"/>
    <w:rsid w:val="00E75565"/>
    <w:rsid w:val="00E76572"/>
    <w:rsid w:val="00E76582"/>
    <w:rsid w:val="00E768F7"/>
    <w:rsid w:val="00E76B4D"/>
    <w:rsid w:val="00E76C78"/>
    <w:rsid w:val="00E76F56"/>
    <w:rsid w:val="00E76F91"/>
    <w:rsid w:val="00E76FCC"/>
    <w:rsid w:val="00E77941"/>
    <w:rsid w:val="00E77A03"/>
    <w:rsid w:val="00E77DD9"/>
    <w:rsid w:val="00E77E9C"/>
    <w:rsid w:val="00E80524"/>
    <w:rsid w:val="00E808A5"/>
    <w:rsid w:val="00E80F66"/>
    <w:rsid w:val="00E81232"/>
    <w:rsid w:val="00E813E6"/>
    <w:rsid w:val="00E81CB8"/>
    <w:rsid w:val="00E82093"/>
    <w:rsid w:val="00E83064"/>
    <w:rsid w:val="00E8318B"/>
    <w:rsid w:val="00E8323F"/>
    <w:rsid w:val="00E83EC7"/>
    <w:rsid w:val="00E83FC3"/>
    <w:rsid w:val="00E841CA"/>
    <w:rsid w:val="00E84A68"/>
    <w:rsid w:val="00E84B84"/>
    <w:rsid w:val="00E85533"/>
    <w:rsid w:val="00E86234"/>
    <w:rsid w:val="00E8637B"/>
    <w:rsid w:val="00E8663A"/>
    <w:rsid w:val="00E87684"/>
    <w:rsid w:val="00E87959"/>
    <w:rsid w:val="00E87A66"/>
    <w:rsid w:val="00E9067F"/>
    <w:rsid w:val="00E90966"/>
    <w:rsid w:val="00E9097F"/>
    <w:rsid w:val="00E90B8A"/>
    <w:rsid w:val="00E90C40"/>
    <w:rsid w:val="00E91144"/>
    <w:rsid w:val="00E9139C"/>
    <w:rsid w:val="00E914ED"/>
    <w:rsid w:val="00E91A79"/>
    <w:rsid w:val="00E91B94"/>
    <w:rsid w:val="00E9270D"/>
    <w:rsid w:val="00E92FFF"/>
    <w:rsid w:val="00E935DB"/>
    <w:rsid w:val="00E93D4D"/>
    <w:rsid w:val="00E94633"/>
    <w:rsid w:val="00E94B11"/>
    <w:rsid w:val="00E95A72"/>
    <w:rsid w:val="00E95D60"/>
    <w:rsid w:val="00E964DD"/>
    <w:rsid w:val="00E96726"/>
    <w:rsid w:val="00E9689F"/>
    <w:rsid w:val="00E968B8"/>
    <w:rsid w:val="00E97084"/>
    <w:rsid w:val="00E970A5"/>
    <w:rsid w:val="00E97423"/>
    <w:rsid w:val="00E974AD"/>
    <w:rsid w:val="00E97891"/>
    <w:rsid w:val="00E97DC7"/>
    <w:rsid w:val="00E97FE5"/>
    <w:rsid w:val="00EA003E"/>
    <w:rsid w:val="00EA00BE"/>
    <w:rsid w:val="00EA041D"/>
    <w:rsid w:val="00EA04EC"/>
    <w:rsid w:val="00EA0770"/>
    <w:rsid w:val="00EA125E"/>
    <w:rsid w:val="00EA173E"/>
    <w:rsid w:val="00EA1E34"/>
    <w:rsid w:val="00EA21AD"/>
    <w:rsid w:val="00EA242D"/>
    <w:rsid w:val="00EA294C"/>
    <w:rsid w:val="00EA2D4A"/>
    <w:rsid w:val="00EA3134"/>
    <w:rsid w:val="00EA34A8"/>
    <w:rsid w:val="00EA3556"/>
    <w:rsid w:val="00EA3CBE"/>
    <w:rsid w:val="00EA3D66"/>
    <w:rsid w:val="00EA40B9"/>
    <w:rsid w:val="00EA42E3"/>
    <w:rsid w:val="00EA5245"/>
    <w:rsid w:val="00EA5744"/>
    <w:rsid w:val="00EA5AB2"/>
    <w:rsid w:val="00EA62BC"/>
    <w:rsid w:val="00EA62FB"/>
    <w:rsid w:val="00EA6352"/>
    <w:rsid w:val="00EA678F"/>
    <w:rsid w:val="00EA696A"/>
    <w:rsid w:val="00EA6D74"/>
    <w:rsid w:val="00EA79F2"/>
    <w:rsid w:val="00EA7B55"/>
    <w:rsid w:val="00EB0004"/>
    <w:rsid w:val="00EB057A"/>
    <w:rsid w:val="00EB06BB"/>
    <w:rsid w:val="00EB0B1A"/>
    <w:rsid w:val="00EB0F4E"/>
    <w:rsid w:val="00EB0FF7"/>
    <w:rsid w:val="00EB1159"/>
    <w:rsid w:val="00EB1285"/>
    <w:rsid w:val="00EB153E"/>
    <w:rsid w:val="00EB18FE"/>
    <w:rsid w:val="00EB1ED6"/>
    <w:rsid w:val="00EB235A"/>
    <w:rsid w:val="00EB2643"/>
    <w:rsid w:val="00EB274F"/>
    <w:rsid w:val="00EB2BDD"/>
    <w:rsid w:val="00EB30BF"/>
    <w:rsid w:val="00EB3414"/>
    <w:rsid w:val="00EB3565"/>
    <w:rsid w:val="00EB41D3"/>
    <w:rsid w:val="00EB4385"/>
    <w:rsid w:val="00EB4389"/>
    <w:rsid w:val="00EB47A2"/>
    <w:rsid w:val="00EB4B1A"/>
    <w:rsid w:val="00EB4DD2"/>
    <w:rsid w:val="00EB57A7"/>
    <w:rsid w:val="00EB5AC8"/>
    <w:rsid w:val="00EB6862"/>
    <w:rsid w:val="00EB6B77"/>
    <w:rsid w:val="00EB6F5E"/>
    <w:rsid w:val="00EB7201"/>
    <w:rsid w:val="00EB7292"/>
    <w:rsid w:val="00EB74EC"/>
    <w:rsid w:val="00EB7907"/>
    <w:rsid w:val="00EC06C3"/>
    <w:rsid w:val="00EC06C8"/>
    <w:rsid w:val="00EC0769"/>
    <w:rsid w:val="00EC0E66"/>
    <w:rsid w:val="00EC11F2"/>
    <w:rsid w:val="00EC126B"/>
    <w:rsid w:val="00EC1271"/>
    <w:rsid w:val="00EC147F"/>
    <w:rsid w:val="00EC14BF"/>
    <w:rsid w:val="00EC1A96"/>
    <w:rsid w:val="00EC1DCB"/>
    <w:rsid w:val="00EC1F15"/>
    <w:rsid w:val="00EC2B44"/>
    <w:rsid w:val="00EC330D"/>
    <w:rsid w:val="00EC334B"/>
    <w:rsid w:val="00EC34B7"/>
    <w:rsid w:val="00EC355A"/>
    <w:rsid w:val="00EC3B0C"/>
    <w:rsid w:val="00EC3D45"/>
    <w:rsid w:val="00EC3DA6"/>
    <w:rsid w:val="00EC3DFE"/>
    <w:rsid w:val="00EC4229"/>
    <w:rsid w:val="00EC42C9"/>
    <w:rsid w:val="00EC44AC"/>
    <w:rsid w:val="00EC49F6"/>
    <w:rsid w:val="00EC4A83"/>
    <w:rsid w:val="00EC4D30"/>
    <w:rsid w:val="00EC55A3"/>
    <w:rsid w:val="00EC580D"/>
    <w:rsid w:val="00EC5B06"/>
    <w:rsid w:val="00EC5E3A"/>
    <w:rsid w:val="00EC5F65"/>
    <w:rsid w:val="00EC5F80"/>
    <w:rsid w:val="00EC6576"/>
    <w:rsid w:val="00EC65F4"/>
    <w:rsid w:val="00EC68F2"/>
    <w:rsid w:val="00EC6DE0"/>
    <w:rsid w:val="00EC7603"/>
    <w:rsid w:val="00EC7794"/>
    <w:rsid w:val="00EC77A2"/>
    <w:rsid w:val="00EC7869"/>
    <w:rsid w:val="00EC7D07"/>
    <w:rsid w:val="00EC7EED"/>
    <w:rsid w:val="00ED0064"/>
    <w:rsid w:val="00ED00D6"/>
    <w:rsid w:val="00ED0295"/>
    <w:rsid w:val="00ED03D1"/>
    <w:rsid w:val="00ED1032"/>
    <w:rsid w:val="00ED112D"/>
    <w:rsid w:val="00ED148D"/>
    <w:rsid w:val="00ED1585"/>
    <w:rsid w:val="00ED178E"/>
    <w:rsid w:val="00ED1E60"/>
    <w:rsid w:val="00ED2152"/>
    <w:rsid w:val="00ED2A18"/>
    <w:rsid w:val="00ED2F85"/>
    <w:rsid w:val="00ED309F"/>
    <w:rsid w:val="00ED34EB"/>
    <w:rsid w:val="00ED399D"/>
    <w:rsid w:val="00ED3C18"/>
    <w:rsid w:val="00ED40D3"/>
    <w:rsid w:val="00ED4432"/>
    <w:rsid w:val="00ED454C"/>
    <w:rsid w:val="00ED458E"/>
    <w:rsid w:val="00ED4795"/>
    <w:rsid w:val="00ED48ED"/>
    <w:rsid w:val="00ED4CFA"/>
    <w:rsid w:val="00ED4EFA"/>
    <w:rsid w:val="00ED529D"/>
    <w:rsid w:val="00ED551F"/>
    <w:rsid w:val="00ED5906"/>
    <w:rsid w:val="00ED6909"/>
    <w:rsid w:val="00ED6987"/>
    <w:rsid w:val="00ED6E07"/>
    <w:rsid w:val="00EE041F"/>
    <w:rsid w:val="00EE05F4"/>
    <w:rsid w:val="00EE08C7"/>
    <w:rsid w:val="00EE0DC6"/>
    <w:rsid w:val="00EE17D9"/>
    <w:rsid w:val="00EE1ED8"/>
    <w:rsid w:val="00EE2004"/>
    <w:rsid w:val="00EE201D"/>
    <w:rsid w:val="00EE22E4"/>
    <w:rsid w:val="00EE29B4"/>
    <w:rsid w:val="00EE36FD"/>
    <w:rsid w:val="00EE37C2"/>
    <w:rsid w:val="00EE3874"/>
    <w:rsid w:val="00EE38F7"/>
    <w:rsid w:val="00EE42A3"/>
    <w:rsid w:val="00EE4E56"/>
    <w:rsid w:val="00EE4F46"/>
    <w:rsid w:val="00EE52B9"/>
    <w:rsid w:val="00EE5471"/>
    <w:rsid w:val="00EE553B"/>
    <w:rsid w:val="00EE5A4E"/>
    <w:rsid w:val="00EE5E25"/>
    <w:rsid w:val="00EE5EAD"/>
    <w:rsid w:val="00EE5FBA"/>
    <w:rsid w:val="00EE66DF"/>
    <w:rsid w:val="00EE6DFD"/>
    <w:rsid w:val="00EE732B"/>
    <w:rsid w:val="00EE7338"/>
    <w:rsid w:val="00EE7574"/>
    <w:rsid w:val="00EE75AC"/>
    <w:rsid w:val="00EE774C"/>
    <w:rsid w:val="00EE7786"/>
    <w:rsid w:val="00EF03D1"/>
    <w:rsid w:val="00EF12A5"/>
    <w:rsid w:val="00EF1486"/>
    <w:rsid w:val="00EF15D5"/>
    <w:rsid w:val="00EF188B"/>
    <w:rsid w:val="00EF215A"/>
    <w:rsid w:val="00EF2220"/>
    <w:rsid w:val="00EF2BCD"/>
    <w:rsid w:val="00EF2CCD"/>
    <w:rsid w:val="00EF3EFB"/>
    <w:rsid w:val="00EF4439"/>
    <w:rsid w:val="00EF4AE7"/>
    <w:rsid w:val="00EF59CF"/>
    <w:rsid w:val="00EF5B13"/>
    <w:rsid w:val="00EF6121"/>
    <w:rsid w:val="00EF6128"/>
    <w:rsid w:val="00EF6868"/>
    <w:rsid w:val="00EF6BC1"/>
    <w:rsid w:val="00EF6BF3"/>
    <w:rsid w:val="00EF740E"/>
    <w:rsid w:val="00EF787F"/>
    <w:rsid w:val="00EF790A"/>
    <w:rsid w:val="00EF79B3"/>
    <w:rsid w:val="00EF79CA"/>
    <w:rsid w:val="00EF7C60"/>
    <w:rsid w:val="00F00660"/>
    <w:rsid w:val="00F00A44"/>
    <w:rsid w:val="00F00EC5"/>
    <w:rsid w:val="00F011A4"/>
    <w:rsid w:val="00F01811"/>
    <w:rsid w:val="00F01F42"/>
    <w:rsid w:val="00F028AD"/>
    <w:rsid w:val="00F02B7C"/>
    <w:rsid w:val="00F02C0E"/>
    <w:rsid w:val="00F030CB"/>
    <w:rsid w:val="00F0316B"/>
    <w:rsid w:val="00F03517"/>
    <w:rsid w:val="00F0351B"/>
    <w:rsid w:val="00F03729"/>
    <w:rsid w:val="00F0398E"/>
    <w:rsid w:val="00F0483D"/>
    <w:rsid w:val="00F050A1"/>
    <w:rsid w:val="00F0590F"/>
    <w:rsid w:val="00F05ACC"/>
    <w:rsid w:val="00F0625B"/>
    <w:rsid w:val="00F06526"/>
    <w:rsid w:val="00F070A7"/>
    <w:rsid w:val="00F0731A"/>
    <w:rsid w:val="00F07463"/>
    <w:rsid w:val="00F07669"/>
    <w:rsid w:val="00F07970"/>
    <w:rsid w:val="00F07A48"/>
    <w:rsid w:val="00F07CA1"/>
    <w:rsid w:val="00F1000B"/>
    <w:rsid w:val="00F10F5F"/>
    <w:rsid w:val="00F11287"/>
    <w:rsid w:val="00F11433"/>
    <w:rsid w:val="00F11652"/>
    <w:rsid w:val="00F118AF"/>
    <w:rsid w:val="00F121CD"/>
    <w:rsid w:val="00F1220D"/>
    <w:rsid w:val="00F127A3"/>
    <w:rsid w:val="00F12FDF"/>
    <w:rsid w:val="00F13136"/>
    <w:rsid w:val="00F13BC4"/>
    <w:rsid w:val="00F13CA7"/>
    <w:rsid w:val="00F13EFE"/>
    <w:rsid w:val="00F140B9"/>
    <w:rsid w:val="00F1411E"/>
    <w:rsid w:val="00F143C1"/>
    <w:rsid w:val="00F14555"/>
    <w:rsid w:val="00F14921"/>
    <w:rsid w:val="00F14A5A"/>
    <w:rsid w:val="00F14D8F"/>
    <w:rsid w:val="00F14DB1"/>
    <w:rsid w:val="00F156FD"/>
    <w:rsid w:val="00F15A90"/>
    <w:rsid w:val="00F15AAA"/>
    <w:rsid w:val="00F15CA0"/>
    <w:rsid w:val="00F15D63"/>
    <w:rsid w:val="00F15ED1"/>
    <w:rsid w:val="00F15F69"/>
    <w:rsid w:val="00F16837"/>
    <w:rsid w:val="00F16B60"/>
    <w:rsid w:val="00F173ED"/>
    <w:rsid w:val="00F17739"/>
    <w:rsid w:val="00F17A6E"/>
    <w:rsid w:val="00F20A6E"/>
    <w:rsid w:val="00F20D4E"/>
    <w:rsid w:val="00F20D57"/>
    <w:rsid w:val="00F21133"/>
    <w:rsid w:val="00F21147"/>
    <w:rsid w:val="00F2191C"/>
    <w:rsid w:val="00F21ECA"/>
    <w:rsid w:val="00F22251"/>
    <w:rsid w:val="00F227D7"/>
    <w:rsid w:val="00F228C8"/>
    <w:rsid w:val="00F23496"/>
    <w:rsid w:val="00F234F1"/>
    <w:rsid w:val="00F23D82"/>
    <w:rsid w:val="00F23DE5"/>
    <w:rsid w:val="00F2467C"/>
    <w:rsid w:val="00F2468D"/>
    <w:rsid w:val="00F246DE"/>
    <w:rsid w:val="00F24740"/>
    <w:rsid w:val="00F247C5"/>
    <w:rsid w:val="00F2491D"/>
    <w:rsid w:val="00F24AE9"/>
    <w:rsid w:val="00F25124"/>
    <w:rsid w:val="00F251EE"/>
    <w:rsid w:val="00F25C8C"/>
    <w:rsid w:val="00F260F9"/>
    <w:rsid w:val="00F261E1"/>
    <w:rsid w:val="00F264B5"/>
    <w:rsid w:val="00F26DE5"/>
    <w:rsid w:val="00F2715F"/>
    <w:rsid w:val="00F27785"/>
    <w:rsid w:val="00F278D6"/>
    <w:rsid w:val="00F27CC0"/>
    <w:rsid w:val="00F27E26"/>
    <w:rsid w:val="00F27E79"/>
    <w:rsid w:val="00F27EBE"/>
    <w:rsid w:val="00F27FCC"/>
    <w:rsid w:val="00F30D31"/>
    <w:rsid w:val="00F30FB6"/>
    <w:rsid w:val="00F31BE6"/>
    <w:rsid w:val="00F3262F"/>
    <w:rsid w:val="00F32880"/>
    <w:rsid w:val="00F3293C"/>
    <w:rsid w:val="00F32966"/>
    <w:rsid w:val="00F32998"/>
    <w:rsid w:val="00F335F3"/>
    <w:rsid w:val="00F33647"/>
    <w:rsid w:val="00F33697"/>
    <w:rsid w:val="00F336CD"/>
    <w:rsid w:val="00F33890"/>
    <w:rsid w:val="00F33963"/>
    <w:rsid w:val="00F33B3E"/>
    <w:rsid w:val="00F33D3C"/>
    <w:rsid w:val="00F34295"/>
    <w:rsid w:val="00F343A1"/>
    <w:rsid w:val="00F3443A"/>
    <w:rsid w:val="00F34CFE"/>
    <w:rsid w:val="00F351CF"/>
    <w:rsid w:val="00F359CB"/>
    <w:rsid w:val="00F35FE7"/>
    <w:rsid w:val="00F361E1"/>
    <w:rsid w:val="00F36618"/>
    <w:rsid w:val="00F373A3"/>
    <w:rsid w:val="00F377F3"/>
    <w:rsid w:val="00F3790A"/>
    <w:rsid w:val="00F37CB9"/>
    <w:rsid w:val="00F40282"/>
    <w:rsid w:val="00F40318"/>
    <w:rsid w:val="00F40411"/>
    <w:rsid w:val="00F40C56"/>
    <w:rsid w:val="00F41530"/>
    <w:rsid w:val="00F41E2C"/>
    <w:rsid w:val="00F421A1"/>
    <w:rsid w:val="00F43FEA"/>
    <w:rsid w:val="00F4408A"/>
    <w:rsid w:val="00F450C4"/>
    <w:rsid w:val="00F456BA"/>
    <w:rsid w:val="00F458E6"/>
    <w:rsid w:val="00F46284"/>
    <w:rsid w:val="00F46403"/>
    <w:rsid w:val="00F466D5"/>
    <w:rsid w:val="00F4765D"/>
    <w:rsid w:val="00F4796D"/>
    <w:rsid w:val="00F47B38"/>
    <w:rsid w:val="00F504C5"/>
    <w:rsid w:val="00F50A26"/>
    <w:rsid w:val="00F50BA6"/>
    <w:rsid w:val="00F50CFC"/>
    <w:rsid w:val="00F50E8A"/>
    <w:rsid w:val="00F51012"/>
    <w:rsid w:val="00F517DC"/>
    <w:rsid w:val="00F52072"/>
    <w:rsid w:val="00F52178"/>
    <w:rsid w:val="00F525FF"/>
    <w:rsid w:val="00F53EF0"/>
    <w:rsid w:val="00F5437F"/>
    <w:rsid w:val="00F54BC5"/>
    <w:rsid w:val="00F56162"/>
    <w:rsid w:val="00F56259"/>
    <w:rsid w:val="00F56438"/>
    <w:rsid w:val="00F56C57"/>
    <w:rsid w:val="00F57256"/>
    <w:rsid w:val="00F577E0"/>
    <w:rsid w:val="00F57A4B"/>
    <w:rsid w:val="00F57AA8"/>
    <w:rsid w:val="00F57CC0"/>
    <w:rsid w:val="00F60114"/>
    <w:rsid w:val="00F6012D"/>
    <w:rsid w:val="00F6040E"/>
    <w:rsid w:val="00F60F3D"/>
    <w:rsid w:val="00F60FE2"/>
    <w:rsid w:val="00F6177B"/>
    <w:rsid w:val="00F618B1"/>
    <w:rsid w:val="00F61C05"/>
    <w:rsid w:val="00F61DFE"/>
    <w:rsid w:val="00F62016"/>
    <w:rsid w:val="00F62431"/>
    <w:rsid w:val="00F625F1"/>
    <w:rsid w:val="00F62731"/>
    <w:rsid w:val="00F628F0"/>
    <w:rsid w:val="00F63174"/>
    <w:rsid w:val="00F633D4"/>
    <w:rsid w:val="00F635EB"/>
    <w:rsid w:val="00F63671"/>
    <w:rsid w:val="00F64875"/>
    <w:rsid w:val="00F64F28"/>
    <w:rsid w:val="00F657A4"/>
    <w:rsid w:val="00F6621F"/>
    <w:rsid w:val="00F6647F"/>
    <w:rsid w:val="00F6712B"/>
    <w:rsid w:val="00F6754E"/>
    <w:rsid w:val="00F67A48"/>
    <w:rsid w:val="00F67B24"/>
    <w:rsid w:val="00F70AB0"/>
    <w:rsid w:val="00F70D6C"/>
    <w:rsid w:val="00F71277"/>
    <w:rsid w:val="00F71854"/>
    <w:rsid w:val="00F72484"/>
    <w:rsid w:val="00F72794"/>
    <w:rsid w:val="00F72F2D"/>
    <w:rsid w:val="00F73480"/>
    <w:rsid w:val="00F7374A"/>
    <w:rsid w:val="00F73BE8"/>
    <w:rsid w:val="00F74047"/>
    <w:rsid w:val="00F74622"/>
    <w:rsid w:val="00F74814"/>
    <w:rsid w:val="00F74ACA"/>
    <w:rsid w:val="00F74AFC"/>
    <w:rsid w:val="00F74B3A"/>
    <w:rsid w:val="00F74E12"/>
    <w:rsid w:val="00F750F3"/>
    <w:rsid w:val="00F75207"/>
    <w:rsid w:val="00F758EE"/>
    <w:rsid w:val="00F75CF2"/>
    <w:rsid w:val="00F75E90"/>
    <w:rsid w:val="00F76073"/>
    <w:rsid w:val="00F76284"/>
    <w:rsid w:val="00F7662F"/>
    <w:rsid w:val="00F76A06"/>
    <w:rsid w:val="00F76B72"/>
    <w:rsid w:val="00F76FBD"/>
    <w:rsid w:val="00F77001"/>
    <w:rsid w:val="00F772F7"/>
    <w:rsid w:val="00F7780C"/>
    <w:rsid w:val="00F77A09"/>
    <w:rsid w:val="00F77B56"/>
    <w:rsid w:val="00F80329"/>
    <w:rsid w:val="00F80789"/>
    <w:rsid w:val="00F807FE"/>
    <w:rsid w:val="00F80C41"/>
    <w:rsid w:val="00F80C78"/>
    <w:rsid w:val="00F80DE9"/>
    <w:rsid w:val="00F810CA"/>
    <w:rsid w:val="00F81979"/>
    <w:rsid w:val="00F81BEA"/>
    <w:rsid w:val="00F81C97"/>
    <w:rsid w:val="00F82146"/>
    <w:rsid w:val="00F8216E"/>
    <w:rsid w:val="00F82A13"/>
    <w:rsid w:val="00F82DA8"/>
    <w:rsid w:val="00F83041"/>
    <w:rsid w:val="00F835AF"/>
    <w:rsid w:val="00F83A29"/>
    <w:rsid w:val="00F842AC"/>
    <w:rsid w:val="00F84880"/>
    <w:rsid w:val="00F8515F"/>
    <w:rsid w:val="00F86391"/>
    <w:rsid w:val="00F8645A"/>
    <w:rsid w:val="00F86587"/>
    <w:rsid w:val="00F86743"/>
    <w:rsid w:val="00F86AB6"/>
    <w:rsid w:val="00F86C28"/>
    <w:rsid w:val="00F87A93"/>
    <w:rsid w:val="00F87EAC"/>
    <w:rsid w:val="00F905FF"/>
    <w:rsid w:val="00F908F6"/>
    <w:rsid w:val="00F9097C"/>
    <w:rsid w:val="00F90DDB"/>
    <w:rsid w:val="00F90EA7"/>
    <w:rsid w:val="00F9107D"/>
    <w:rsid w:val="00F912AB"/>
    <w:rsid w:val="00F91348"/>
    <w:rsid w:val="00F91555"/>
    <w:rsid w:val="00F92AE6"/>
    <w:rsid w:val="00F92FDD"/>
    <w:rsid w:val="00F935D9"/>
    <w:rsid w:val="00F935E5"/>
    <w:rsid w:val="00F93C53"/>
    <w:rsid w:val="00F94694"/>
    <w:rsid w:val="00F94733"/>
    <w:rsid w:val="00F9477E"/>
    <w:rsid w:val="00F94815"/>
    <w:rsid w:val="00F949B2"/>
    <w:rsid w:val="00F9507B"/>
    <w:rsid w:val="00F95742"/>
    <w:rsid w:val="00F959AD"/>
    <w:rsid w:val="00F95B93"/>
    <w:rsid w:val="00F95E3E"/>
    <w:rsid w:val="00F95F22"/>
    <w:rsid w:val="00F963C1"/>
    <w:rsid w:val="00F965E0"/>
    <w:rsid w:val="00F96874"/>
    <w:rsid w:val="00F96CAC"/>
    <w:rsid w:val="00F9702D"/>
    <w:rsid w:val="00F97A45"/>
    <w:rsid w:val="00F97BE6"/>
    <w:rsid w:val="00F97CE4"/>
    <w:rsid w:val="00FA0016"/>
    <w:rsid w:val="00FA09F1"/>
    <w:rsid w:val="00FA1007"/>
    <w:rsid w:val="00FA12E9"/>
    <w:rsid w:val="00FA167C"/>
    <w:rsid w:val="00FA184D"/>
    <w:rsid w:val="00FA1BF7"/>
    <w:rsid w:val="00FA1EE5"/>
    <w:rsid w:val="00FA2820"/>
    <w:rsid w:val="00FA2B54"/>
    <w:rsid w:val="00FA3621"/>
    <w:rsid w:val="00FA375A"/>
    <w:rsid w:val="00FA3818"/>
    <w:rsid w:val="00FA388C"/>
    <w:rsid w:val="00FA40B6"/>
    <w:rsid w:val="00FA4161"/>
    <w:rsid w:val="00FA429F"/>
    <w:rsid w:val="00FA4579"/>
    <w:rsid w:val="00FA4A6B"/>
    <w:rsid w:val="00FA5020"/>
    <w:rsid w:val="00FA520B"/>
    <w:rsid w:val="00FA57BF"/>
    <w:rsid w:val="00FA640A"/>
    <w:rsid w:val="00FA65CF"/>
    <w:rsid w:val="00FA682B"/>
    <w:rsid w:val="00FA6AEE"/>
    <w:rsid w:val="00FA7322"/>
    <w:rsid w:val="00FA7A6C"/>
    <w:rsid w:val="00FB0A42"/>
    <w:rsid w:val="00FB0CE8"/>
    <w:rsid w:val="00FB0F0C"/>
    <w:rsid w:val="00FB1DF0"/>
    <w:rsid w:val="00FB2591"/>
    <w:rsid w:val="00FB2B91"/>
    <w:rsid w:val="00FB3093"/>
    <w:rsid w:val="00FB31D4"/>
    <w:rsid w:val="00FB324F"/>
    <w:rsid w:val="00FB3398"/>
    <w:rsid w:val="00FB3AD7"/>
    <w:rsid w:val="00FB3C4E"/>
    <w:rsid w:val="00FB3DF8"/>
    <w:rsid w:val="00FB43DB"/>
    <w:rsid w:val="00FB43F3"/>
    <w:rsid w:val="00FB57A2"/>
    <w:rsid w:val="00FB672B"/>
    <w:rsid w:val="00FB6ED0"/>
    <w:rsid w:val="00FB6F3E"/>
    <w:rsid w:val="00FB72BD"/>
    <w:rsid w:val="00FB7533"/>
    <w:rsid w:val="00FB7825"/>
    <w:rsid w:val="00FB7DDD"/>
    <w:rsid w:val="00FC07E2"/>
    <w:rsid w:val="00FC0A29"/>
    <w:rsid w:val="00FC0AF1"/>
    <w:rsid w:val="00FC0E5D"/>
    <w:rsid w:val="00FC158D"/>
    <w:rsid w:val="00FC1B27"/>
    <w:rsid w:val="00FC23ED"/>
    <w:rsid w:val="00FC2599"/>
    <w:rsid w:val="00FC26D5"/>
    <w:rsid w:val="00FC298D"/>
    <w:rsid w:val="00FC2A9E"/>
    <w:rsid w:val="00FC3758"/>
    <w:rsid w:val="00FC3F6C"/>
    <w:rsid w:val="00FC4363"/>
    <w:rsid w:val="00FC4A2B"/>
    <w:rsid w:val="00FC4FE4"/>
    <w:rsid w:val="00FC55CB"/>
    <w:rsid w:val="00FC578B"/>
    <w:rsid w:val="00FC5914"/>
    <w:rsid w:val="00FC60FB"/>
    <w:rsid w:val="00FC6370"/>
    <w:rsid w:val="00FC6D56"/>
    <w:rsid w:val="00FC6D7B"/>
    <w:rsid w:val="00FC7A48"/>
    <w:rsid w:val="00FC7C81"/>
    <w:rsid w:val="00FC7D5D"/>
    <w:rsid w:val="00FC7F47"/>
    <w:rsid w:val="00FC7F8D"/>
    <w:rsid w:val="00FD012A"/>
    <w:rsid w:val="00FD090F"/>
    <w:rsid w:val="00FD0D35"/>
    <w:rsid w:val="00FD0EA7"/>
    <w:rsid w:val="00FD0EF1"/>
    <w:rsid w:val="00FD148D"/>
    <w:rsid w:val="00FD14A8"/>
    <w:rsid w:val="00FD1940"/>
    <w:rsid w:val="00FD2055"/>
    <w:rsid w:val="00FD244D"/>
    <w:rsid w:val="00FD24E7"/>
    <w:rsid w:val="00FD2816"/>
    <w:rsid w:val="00FD2AB1"/>
    <w:rsid w:val="00FD2B3F"/>
    <w:rsid w:val="00FD2E1A"/>
    <w:rsid w:val="00FD3355"/>
    <w:rsid w:val="00FD36C8"/>
    <w:rsid w:val="00FD39DB"/>
    <w:rsid w:val="00FD3C9E"/>
    <w:rsid w:val="00FD3D40"/>
    <w:rsid w:val="00FD57D8"/>
    <w:rsid w:val="00FD5C96"/>
    <w:rsid w:val="00FD6356"/>
    <w:rsid w:val="00FD67E6"/>
    <w:rsid w:val="00FD6877"/>
    <w:rsid w:val="00FD700C"/>
    <w:rsid w:val="00FD7098"/>
    <w:rsid w:val="00FD7ED7"/>
    <w:rsid w:val="00FE0735"/>
    <w:rsid w:val="00FE1014"/>
    <w:rsid w:val="00FE1431"/>
    <w:rsid w:val="00FE1925"/>
    <w:rsid w:val="00FE1A38"/>
    <w:rsid w:val="00FE1F42"/>
    <w:rsid w:val="00FE3172"/>
    <w:rsid w:val="00FE3373"/>
    <w:rsid w:val="00FE357C"/>
    <w:rsid w:val="00FE3C20"/>
    <w:rsid w:val="00FE572E"/>
    <w:rsid w:val="00FE5C6A"/>
    <w:rsid w:val="00FE6164"/>
    <w:rsid w:val="00FE62BE"/>
    <w:rsid w:val="00FE65B0"/>
    <w:rsid w:val="00FE65D2"/>
    <w:rsid w:val="00FE65E0"/>
    <w:rsid w:val="00FE6620"/>
    <w:rsid w:val="00FE6938"/>
    <w:rsid w:val="00FE6B22"/>
    <w:rsid w:val="00FE7232"/>
    <w:rsid w:val="00FE7603"/>
    <w:rsid w:val="00FE7DD8"/>
    <w:rsid w:val="00FF0ADF"/>
    <w:rsid w:val="00FF0E5C"/>
    <w:rsid w:val="00FF0E8B"/>
    <w:rsid w:val="00FF0F30"/>
    <w:rsid w:val="00FF1513"/>
    <w:rsid w:val="00FF20E5"/>
    <w:rsid w:val="00FF2D52"/>
    <w:rsid w:val="00FF3287"/>
    <w:rsid w:val="00FF3427"/>
    <w:rsid w:val="00FF3ED3"/>
    <w:rsid w:val="00FF43A2"/>
    <w:rsid w:val="00FF4F51"/>
    <w:rsid w:val="00FF4FBD"/>
    <w:rsid w:val="00FF5362"/>
    <w:rsid w:val="00FF5C3A"/>
    <w:rsid w:val="00FF5D82"/>
    <w:rsid w:val="00FF63F3"/>
    <w:rsid w:val="00FF6523"/>
    <w:rsid w:val="00FF6634"/>
    <w:rsid w:val="00FF6E5B"/>
    <w:rsid w:val="00FF6F65"/>
    <w:rsid w:val="00FF788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E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1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BB13D6"/>
    <w:pPr>
      <w:pBdr>
        <w:top w:val="nil"/>
        <w:left w:val="nil"/>
        <w:bottom w:val="nil"/>
        <w:right w:val="nil"/>
        <w:between w:val="nil"/>
        <w:bar w:val="nil"/>
      </w:pBdr>
    </w:pPr>
    <w:rPr>
      <w:rFonts w:ascii="Calibri" w:eastAsia="Calibri" w:hAnsi="Calibri" w:cs="Calibri"/>
      <w:color w:val="000000"/>
      <w:u w:color="000000"/>
      <w:bdr w:val="nil"/>
    </w:rPr>
  </w:style>
  <w:style w:type="paragraph" w:styleId="PlainText">
    <w:name w:val="Plain Text"/>
    <w:link w:val="PlainTextChar"/>
    <w:rsid w:val="00D94974"/>
    <w:pPr>
      <w:pBdr>
        <w:top w:val="nil"/>
        <w:left w:val="nil"/>
        <w:bottom w:val="nil"/>
        <w:right w:val="nil"/>
        <w:between w:val="nil"/>
        <w:bar w:val="nil"/>
      </w:pBdr>
      <w:spacing w:after="0" w:line="240" w:lineRule="auto"/>
    </w:pPr>
    <w:rPr>
      <w:rFonts w:ascii="Calibri" w:eastAsia="Calibri" w:hAnsi="Calibri" w:cs="Calibri"/>
      <w:color w:val="000000"/>
      <w:u w:color="000000"/>
      <w:bdr w:val="nil"/>
      <w:lang w:val="en-US"/>
    </w:rPr>
  </w:style>
  <w:style w:type="character" w:customStyle="1" w:styleId="PlainTextChar">
    <w:name w:val="Plain Text Char"/>
    <w:basedOn w:val="DefaultParagraphFont"/>
    <w:link w:val="PlainText"/>
    <w:rsid w:val="00D94974"/>
    <w:rPr>
      <w:rFonts w:ascii="Calibri" w:eastAsia="Calibri" w:hAnsi="Calibri" w:cs="Calibri"/>
      <w:color w:val="000000"/>
      <w:u w:color="000000"/>
      <w:bdr w:val="nil"/>
      <w:lang w:val="en-US"/>
    </w:rPr>
  </w:style>
  <w:style w:type="character" w:styleId="CommentReference">
    <w:name w:val="annotation reference"/>
    <w:basedOn w:val="DefaultParagraphFont"/>
    <w:uiPriority w:val="99"/>
    <w:semiHidden/>
    <w:unhideWhenUsed/>
    <w:rsid w:val="000640C5"/>
    <w:rPr>
      <w:sz w:val="16"/>
      <w:szCs w:val="16"/>
    </w:rPr>
  </w:style>
  <w:style w:type="paragraph" w:styleId="CommentText">
    <w:name w:val="annotation text"/>
    <w:basedOn w:val="Normal"/>
    <w:link w:val="CommentTextChar"/>
    <w:uiPriority w:val="99"/>
    <w:semiHidden/>
    <w:unhideWhenUsed/>
    <w:rsid w:val="000640C5"/>
    <w:pPr>
      <w:spacing w:line="240" w:lineRule="auto"/>
    </w:pPr>
    <w:rPr>
      <w:sz w:val="20"/>
      <w:szCs w:val="20"/>
    </w:rPr>
  </w:style>
  <w:style w:type="character" w:customStyle="1" w:styleId="CommentTextChar">
    <w:name w:val="Comment Text Char"/>
    <w:basedOn w:val="DefaultParagraphFont"/>
    <w:link w:val="CommentText"/>
    <w:uiPriority w:val="99"/>
    <w:semiHidden/>
    <w:rsid w:val="000640C5"/>
    <w:rPr>
      <w:sz w:val="20"/>
      <w:szCs w:val="20"/>
    </w:rPr>
  </w:style>
  <w:style w:type="paragraph" w:styleId="CommentSubject">
    <w:name w:val="annotation subject"/>
    <w:basedOn w:val="CommentText"/>
    <w:next w:val="CommentText"/>
    <w:link w:val="CommentSubjectChar"/>
    <w:uiPriority w:val="99"/>
    <w:semiHidden/>
    <w:unhideWhenUsed/>
    <w:rsid w:val="000640C5"/>
    <w:rPr>
      <w:b/>
      <w:bCs/>
    </w:rPr>
  </w:style>
  <w:style w:type="character" w:customStyle="1" w:styleId="CommentSubjectChar">
    <w:name w:val="Comment Subject Char"/>
    <w:basedOn w:val="CommentTextChar"/>
    <w:link w:val="CommentSubject"/>
    <w:uiPriority w:val="99"/>
    <w:semiHidden/>
    <w:rsid w:val="000640C5"/>
    <w:rPr>
      <w:b/>
      <w:bCs/>
      <w:sz w:val="20"/>
      <w:szCs w:val="20"/>
    </w:rPr>
  </w:style>
  <w:style w:type="paragraph" w:styleId="BalloonText">
    <w:name w:val="Balloon Text"/>
    <w:basedOn w:val="Normal"/>
    <w:link w:val="BalloonTextChar"/>
    <w:uiPriority w:val="99"/>
    <w:semiHidden/>
    <w:unhideWhenUsed/>
    <w:rsid w:val="00064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0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1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BB13D6"/>
    <w:pPr>
      <w:pBdr>
        <w:top w:val="nil"/>
        <w:left w:val="nil"/>
        <w:bottom w:val="nil"/>
        <w:right w:val="nil"/>
        <w:between w:val="nil"/>
        <w:bar w:val="nil"/>
      </w:pBdr>
    </w:pPr>
    <w:rPr>
      <w:rFonts w:ascii="Calibri" w:eastAsia="Calibri" w:hAnsi="Calibri" w:cs="Calibri"/>
      <w:color w:val="000000"/>
      <w:u w:color="000000"/>
      <w:bdr w:val="nil"/>
    </w:rPr>
  </w:style>
  <w:style w:type="paragraph" w:styleId="PlainText">
    <w:name w:val="Plain Text"/>
    <w:link w:val="PlainTextChar"/>
    <w:rsid w:val="00D94974"/>
    <w:pPr>
      <w:pBdr>
        <w:top w:val="nil"/>
        <w:left w:val="nil"/>
        <w:bottom w:val="nil"/>
        <w:right w:val="nil"/>
        <w:between w:val="nil"/>
        <w:bar w:val="nil"/>
      </w:pBdr>
      <w:spacing w:after="0" w:line="240" w:lineRule="auto"/>
    </w:pPr>
    <w:rPr>
      <w:rFonts w:ascii="Calibri" w:eastAsia="Calibri" w:hAnsi="Calibri" w:cs="Calibri"/>
      <w:color w:val="000000"/>
      <w:u w:color="000000"/>
      <w:bdr w:val="nil"/>
      <w:lang w:val="en-US"/>
    </w:rPr>
  </w:style>
  <w:style w:type="character" w:customStyle="1" w:styleId="PlainTextChar">
    <w:name w:val="Plain Text Char"/>
    <w:basedOn w:val="DefaultParagraphFont"/>
    <w:link w:val="PlainText"/>
    <w:rsid w:val="00D94974"/>
    <w:rPr>
      <w:rFonts w:ascii="Calibri" w:eastAsia="Calibri" w:hAnsi="Calibri" w:cs="Calibri"/>
      <w:color w:val="000000"/>
      <w:u w:color="000000"/>
      <w:bdr w:val="nil"/>
      <w:lang w:val="en-US"/>
    </w:rPr>
  </w:style>
  <w:style w:type="character" w:styleId="CommentReference">
    <w:name w:val="annotation reference"/>
    <w:basedOn w:val="DefaultParagraphFont"/>
    <w:uiPriority w:val="99"/>
    <w:semiHidden/>
    <w:unhideWhenUsed/>
    <w:rsid w:val="000640C5"/>
    <w:rPr>
      <w:sz w:val="16"/>
      <w:szCs w:val="16"/>
    </w:rPr>
  </w:style>
  <w:style w:type="paragraph" w:styleId="CommentText">
    <w:name w:val="annotation text"/>
    <w:basedOn w:val="Normal"/>
    <w:link w:val="CommentTextChar"/>
    <w:uiPriority w:val="99"/>
    <w:semiHidden/>
    <w:unhideWhenUsed/>
    <w:rsid w:val="000640C5"/>
    <w:pPr>
      <w:spacing w:line="240" w:lineRule="auto"/>
    </w:pPr>
    <w:rPr>
      <w:sz w:val="20"/>
      <w:szCs w:val="20"/>
    </w:rPr>
  </w:style>
  <w:style w:type="character" w:customStyle="1" w:styleId="CommentTextChar">
    <w:name w:val="Comment Text Char"/>
    <w:basedOn w:val="DefaultParagraphFont"/>
    <w:link w:val="CommentText"/>
    <w:uiPriority w:val="99"/>
    <w:semiHidden/>
    <w:rsid w:val="000640C5"/>
    <w:rPr>
      <w:sz w:val="20"/>
      <w:szCs w:val="20"/>
    </w:rPr>
  </w:style>
  <w:style w:type="paragraph" w:styleId="CommentSubject">
    <w:name w:val="annotation subject"/>
    <w:basedOn w:val="CommentText"/>
    <w:next w:val="CommentText"/>
    <w:link w:val="CommentSubjectChar"/>
    <w:uiPriority w:val="99"/>
    <w:semiHidden/>
    <w:unhideWhenUsed/>
    <w:rsid w:val="000640C5"/>
    <w:rPr>
      <w:b/>
      <w:bCs/>
    </w:rPr>
  </w:style>
  <w:style w:type="character" w:customStyle="1" w:styleId="CommentSubjectChar">
    <w:name w:val="Comment Subject Char"/>
    <w:basedOn w:val="CommentTextChar"/>
    <w:link w:val="CommentSubject"/>
    <w:uiPriority w:val="99"/>
    <w:semiHidden/>
    <w:rsid w:val="000640C5"/>
    <w:rPr>
      <w:b/>
      <w:bCs/>
      <w:sz w:val="20"/>
      <w:szCs w:val="20"/>
    </w:rPr>
  </w:style>
  <w:style w:type="paragraph" w:styleId="BalloonText">
    <w:name w:val="Balloon Text"/>
    <w:basedOn w:val="Normal"/>
    <w:link w:val="BalloonTextChar"/>
    <w:uiPriority w:val="99"/>
    <w:semiHidden/>
    <w:unhideWhenUsed/>
    <w:rsid w:val="00064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0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3700A-3536-4B92-9C26-9DAB4E12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Jøran Idar Moen</dc:creator>
  <cp:lastModifiedBy>jmoen</cp:lastModifiedBy>
  <cp:revision>3</cp:revision>
  <dcterms:created xsi:type="dcterms:W3CDTF">2016-12-18T13:28:00Z</dcterms:created>
  <dcterms:modified xsi:type="dcterms:W3CDTF">2016-12-18T13:33:00Z</dcterms:modified>
</cp:coreProperties>
</file>